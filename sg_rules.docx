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02B69" w14:textId="1A53D042" w:rsidR="00577A64" w:rsidRPr="00D9082B" w:rsidRDefault="00AE146A" w:rsidP="00AE146A">
      <w:pPr>
        <w:pStyle w:val="Heading2"/>
        <w:rPr>
          <w:rFonts w:asciiTheme="majorBidi" w:hAnsiTheme="majorBidi"/>
          <w:sz w:val="28"/>
          <w:szCs w:val="28"/>
          <w:lang w:bidi="he-IL"/>
        </w:rPr>
      </w:pPr>
      <w:r w:rsidRPr="00D9082B">
        <w:rPr>
          <w:rFonts w:asciiTheme="majorBidi" w:hAnsiTheme="majorBidi"/>
          <w:sz w:val="28"/>
          <w:szCs w:val="28"/>
          <w:lang w:bidi="he-IL"/>
        </w:rPr>
        <w:t>Instruction for programming:</w:t>
      </w:r>
      <w:r w:rsidR="006B3CEE" w:rsidRPr="00D9082B">
        <w:rPr>
          <w:rFonts w:asciiTheme="majorBidi" w:hAnsiTheme="majorBidi"/>
          <w:sz w:val="28"/>
          <w:szCs w:val="28"/>
          <w:lang w:bidi="he-IL"/>
        </w:rPr>
        <w:t xml:space="preserve"> </w:t>
      </w:r>
      <w:r w:rsidR="00440FB5" w:rsidRPr="00D9082B">
        <w:rPr>
          <w:rFonts w:asciiTheme="majorBidi" w:hAnsiTheme="majorBidi"/>
          <w:sz w:val="28"/>
          <w:szCs w:val="28"/>
          <w:lang w:bidi="he-IL"/>
        </w:rPr>
        <w:t>Competitive</w:t>
      </w:r>
      <w:r w:rsidR="006B3CEE" w:rsidRPr="00D9082B">
        <w:rPr>
          <w:rFonts w:asciiTheme="majorBidi" w:hAnsiTheme="majorBidi"/>
          <w:sz w:val="28"/>
          <w:szCs w:val="28"/>
          <w:lang w:bidi="he-IL"/>
        </w:rPr>
        <w:t xml:space="preserve"> Sampling Game</w:t>
      </w:r>
      <w:r w:rsidR="00B347CE" w:rsidRPr="00D9082B">
        <w:rPr>
          <w:rFonts w:asciiTheme="majorBidi" w:hAnsiTheme="majorBidi"/>
          <w:sz w:val="28"/>
          <w:szCs w:val="28"/>
          <w:lang w:bidi="he-IL"/>
        </w:rPr>
        <w:t xml:space="preserve"> with a diverse option quantity</w:t>
      </w:r>
      <w:r w:rsidR="00577A64" w:rsidRPr="00D9082B">
        <w:rPr>
          <w:rFonts w:asciiTheme="majorBidi" w:hAnsiTheme="majorBidi"/>
          <w:sz w:val="28"/>
          <w:szCs w:val="28"/>
          <w:lang w:bidi="he-IL"/>
        </w:rPr>
        <w:t>:</w:t>
      </w:r>
    </w:p>
    <w:p w14:paraId="3FD7E8F6" w14:textId="5910EA13" w:rsidR="000E3791" w:rsidRPr="00D9082B" w:rsidRDefault="000F6D42" w:rsidP="000E3791">
      <w:pPr>
        <w:pStyle w:val="Heading2"/>
        <w:rPr>
          <w:rFonts w:asciiTheme="majorBidi" w:hAnsiTheme="majorBidi"/>
          <w:lang w:bidi="he-IL"/>
        </w:rPr>
      </w:pPr>
      <w:r w:rsidRPr="00D9082B">
        <w:rPr>
          <w:rFonts w:asciiTheme="majorBidi" w:hAnsiTheme="majorBidi"/>
          <w:lang w:bidi="he-IL"/>
        </w:rPr>
        <w:softHyphen/>
      </w:r>
    </w:p>
    <w:p w14:paraId="24F119FB" w14:textId="77777777" w:rsidR="00B704A3" w:rsidRPr="00D9082B" w:rsidRDefault="00AE146A" w:rsidP="00A35F31">
      <w:pPr>
        <w:pStyle w:val="ListParagraph"/>
        <w:numPr>
          <w:ilvl w:val="0"/>
          <w:numId w:val="11"/>
        </w:numPr>
        <w:rPr>
          <w:rFonts w:asciiTheme="majorBidi" w:hAnsiTheme="majorBidi" w:cstheme="majorBidi"/>
          <w:b/>
          <w:bCs/>
          <w:lang w:bidi="he-IL"/>
        </w:rPr>
      </w:pPr>
      <w:r w:rsidRPr="00D9082B">
        <w:rPr>
          <w:rFonts w:asciiTheme="majorBidi" w:hAnsiTheme="majorBidi" w:cstheme="majorBidi"/>
          <w:b/>
          <w:bCs/>
          <w:lang w:bidi="he-IL"/>
        </w:rPr>
        <w:t>S</w:t>
      </w:r>
      <w:r w:rsidR="008F51C2" w:rsidRPr="00D9082B">
        <w:rPr>
          <w:rFonts w:asciiTheme="majorBidi" w:hAnsiTheme="majorBidi" w:cstheme="majorBidi"/>
          <w:b/>
          <w:bCs/>
          <w:lang w:bidi="he-IL"/>
        </w:rPr>
        <w:t>ettings:</w:t>
      </w:r>
    </w:p>
    <w:p w14:paraId="507E7757" w14:textId="77777777" w:rsidR="001F7205" w:rsidRPr="00D9082B" w:rsidRDefault="000F6D42" w:rsidP="00F65AD7">
      <w:pPr>
        <w:pStyle w:val="ListParagraph"/>
        <w:numPr>
          <w:ilvl w:val="0"/>
          <w:numId w:val="1"/>
        </w:numPr>
        <w:rPr>
          <w:rFonts w:asciiTheme="majorBidi" w:hAnsiTheme="majorBidi" w:cstheme="majorBidi"/>
          <w:lang w:bidi="he-IL"/>
        </w:rPr>
      </w:pPr>
      <w:r w:rsidRPr="00D9082B">
        <w:rPr>
          <w:rFonts w:asciiTheme="majorBidi" w:hAnsiTheme="majorBidi" w:cstheme="majorBidi"/>
          <w:lang w:bidi="he-IL"/>
        </w:rPr>
        <w:t xml:space="preserve">6 players enter the lab and each player is </w:t>
      </w:r>
      <w:r w:rsidR="000752B5" w:rsidRPr="00D9082B">
        <w:rPr>
          <w:rFonts w:asciiTheme="majorBidi" w:hAnsiTheme="majorBidi" w:cstheme="majorBidi"/>
          <w:lang w:bidi="he-IL"/>
        </w:rPr>
        <w:t>si</w:t>
      </w:r>
      <w:r w:rsidR="001F7205" w:rsidRPr="00D9082B">
        <w:rPr>
          <w:rFonts w:asciiTheme="majorBidi" w:hAnsiTheme="majorBidi" w:cstheme="majorBidi"/>
          <w:lang w:bidi="he-IL"/>
        </w:rPr>
        <w:t>t</w:t>
      </w:r>
      <w:r w:rsidR="000752B5" w:rsidRPr="00D9082B">
        <w:rPr>
          <w:rFonts w:asciiTheme="majorBidi" w:hAnsiTheme="majorBidi" w:cstheme="majorBidi"/>
          <w:lang w:bidi="he-IL"/>
        </w:rPr>
        <w:t>ed</w:t>
      </w:r>
      <w:r w:rsidRPr="00D9082B">
        <w:rPr>
          <w:rFonts w:asciiTheme="majorBidi" w:hAnsiTheme="majorBidi" w:cstheme="majorBidi"/>
          <w:lang w:bidi="he-IL"/>
        </w:rPr>
        <w:t xml:space="preserve"> individually in front of a</w:t>
      </w:r>
      <w:r w:rsidR="008F51C2" w:rsidRPr="00D9082B">
        <w:rPr>
          <w:rFonts w:asciiTheme="majorBidi" w:hAnsiTheme="majorBidi" w:cstheme="majorBidi"/>
          <w:lang w:bidi="he-IL"/>
        </w:rPr>
        <w:t xml:space="preserve"> </w:t>
      </w:r>
      <w:r w:rsidRPr="00D9082B">
        <w:rPr>
          <w:rFonts w:asciiTheme="majorBidi" w:hAnsiTheme="majorBidi" w:cstheme="majorBidi"/>
          <w:lang w:bidi="he-IL"/>
        </w:rPr>
        <w:t>computer</w:t>
      </w:r>
      <w:r w:rsidR="008F51C2" w:rsidRPr="00D9082B">
        <w:rPr>
          <w:rFonts w:asciiTheme="majorBidi" w:hAnsiTheme="majorBidi" w:cstheme="majorBidi"/>
          <w:lang w:bidi="he-IL"/>
        </w:rPr>
        <w:t xml:space="preserve">. </w:t>
      </w:r>
    </w:p>
    <w:p w14:paraId="1EB5378C" w14:textId="2A7570B4" w:rsidR="0051127D" w:rsidRPr="00D9082B" w:rsidRDefault="008F51C2" w:rsidP="0051127D">
      <w:pPr>
        <w:pStyle w:val="ListParagraph"/>
        <w:numPr>
          <w:ilvl w:val="0"/>
          <w:numId w:val="1"/>
        </w:numPr>
        <w:rPr>
          <w:rFonts w:asciiTheme="majorBidi" w:hAnsiTheme="majorBidi" w:cstheme="majorBidi"/>
          <w:lang w:bidi="he-IL"/>
        </w:rPr>
      </w:pPr>
      <w:r w:rsidRPr="00D9082B">
        <w:rPr>
          <w:rFonts w:asciiTheme="majorBidi" w:hAnsiTheme="majorBidi" w:cstheme="majorBidi"/>
          <w:lang w:bidi="he-IL"/>
        </w:rPr>
        <w:t>The players are randomly assigned to two groups of 3 players each</w:t>
      </w:r>
      <w:r w:rsidR="00AE146A" w:rsidRPr="00D9082B">
        <w:rPr>
          <w:rFonts w:asciiTheme="majorBidi" w:hAnsiTheme="majorBidi" w:cstheme="majorBidi"/>
          <w:lang w:bidi="he-IL"/>
        </w:rPr>
        <w:t>.</w:t>
      </w:r>
      <w:r w:rsidR="0037041A" w:rsidRPr="00D9082B">
        <w:rPr>
          <w:rFonts w:asciiTheme="majorBidi" w:hAnsiTheme="majorBidi" w:cstheme="majorBidi"/>
          <w:lang w:bidi="he-IL"/>
        </w:rPr>
        <w:t xml:space="preserve"> The </w:t>
      </w:r>
      <w:r w:rsidR="0037041A" w:rsidRPr="00D9082B">
        <w:rPr>
          <w:rFonts w:asciiTheme="majorBidi" w:hAnsiTheme="majorBidi" w:cstheme="majorBidi"/>
          <w:color w:val="3E3E3E"/>
          <w:shd w:val="clear" w:color="auto" w:fill="FFFFFF"/>
        </w:rPr>
        <w:t>competition</w:t>
      </w:r>
      <w:r w:rsidR="0037041A" w:rsidRPr="00D9082B">
        <w:rPr>
          <w:rFonts w:asciiTheme="majorBidi" w:hAnsiTheme="majorBidi" w:cstheme="majorBidi"/>
          <w:color w:val="3E3E3E"/>
          <w:shd w:val="clear" w:color="auto" w:fill="FFFFFF"/>
          <w:rtl/>
          <w:lang w:bidi="he-IL"/>
        </w:rPr>
        <w:t xml:space="preserve"> </w:t>
      </w:r>
      <w:r w:rsidR="0037041A" w:rsidRPr="00D9082B">
        <w:rPr>
          <w:rFonts w:asciiTheme="majorBidi" w:hAnsiTheme="majorBidi" w:cstheme="majorBidi"/>
          <w:lang w:bidi="he-IL"/>
        </w:rPr>
        <w:t>is within the</w:t>
      </w:r>
      <w:r w:rsidR="00B347CE" w:rsidRPr="00D9082B">
        <w:rPr>
          <w:rFonts w:asciiTheme="majorBidi" w:hAnsiTheme="majorBidi" w:cstheme="majorBidi"/>
          <w:lang w:bidi="he-IL"/>
        </w:rPr>
        <w:t>se</w:t>
      </w:r>
      <w:r w:rsidR="0037041A" w:rsidRPr="00D9082B">
        <w:rPr>
          <w:rFonts w:asciiTheme="majorBidi" w:hAnsiTheme="majorBidi" w:cstheme="majorBidi"/>
          <w:lang w:bidi="he-IL"/>
        </w:rPr>
        <w:t xml:space="preserve"> groups, meaning the players compete against the other members of the group they are assigned to. The players remain in the group they are assigned to throughout the whole game. </w:t>
      </w:r>
    </w:p>
    <w:p w14:paraId="74FE09E7" w14:textId="62B44746" w:rsidR="00EA7E14" w:rsidRPr="00D9082B" w:rsidRDefault="00463597" w:rsidP="00EA7E14">
      <w:pPr>
        <w:pStyle w:val="ListParagraph"/>
        <w:numPr>
          <w:ilvl w:val="0"/>
          <w:numId w:val="1"/>
        </w:numPr>
        <w:rPr>
          <w:rFonts w:asciiTheme="majorBidi" w:hAnsiTheme="majorBidi" w:cstheme="majorBidi"/>
          <w:lang w:bidi="he-IL"/>
        </w:rPr>
      </w:pPr>
      <w:r w:rsidRPr="00D9082B">
        <w:rPr>
          <w:rFonts w:asciiTheme="majorBidi" w:hAnsiTheme="majorBidi" w:cstheme="majorBidi"/>
          <w:lang w:bidi="he-IL"/>
        </w:rPr>
        <w:t>Note that t</w:t>
      </w:r>
      <w:r w:rsidR="008F51C2" w:rsidRPr="00D9082B">
        <w:rPr>
          <w:rFonts w:asciiTheme="majorBidi" w:hAnsiTheme="majorBidi" w:cstheme="majorBidi"/>
          <w:lang w:bidi="he-IL"/>
        </w:rPr>
        <w:t>he players are competing</w:t>
      </w:r>
      <w:r w:rsidR="0037041A" w:rsidRPr="00D9082B">
        <w:rPr>
          <w:rFonts w:asciiTheme="majorBidi" w:hAnsiTheme="majorBidi" w:cstheme="majorBidi"/>
          <w:lang w:bidi="he-IL"/>
        </w:rPr>
        <w:t xml:space="preserve"> against each other</w:t>
      </w:r>
      <w:r w:rsidR="008F51C2" w:rsidRPr="00D9082B">
        <w:rPr>
          <w:rFonts w:asciiTheme="majorBidi" w:hAnsiTheme="majorBidi" w:cstheme="majorBidi"/>
          <w:lang w:bidi="he-IL"/>
        </w:rPr>
        <w:t xml:space="preserve"> </w:t>
      </w:r>
      <w:r w:rsidR="00AE146A" w:rsidRPr="00D9082B">
        <w:rPr>
          <w:rFonts w:asciiTheme="majorBidi" w:hAnsiTheme="majorBidi" w:cstheme="majorBidi"/>
          <w:lang w:bidi="he-IL"/>
        </w:rPr>
        <w:t xml:space="preserve">blindly, </w:t>
      </w:r>
      <w:r w:rsidR="00B347CE" w:rsidRPr="00D9082B">
        <w:rPr>
          <w:rFonts w:asciiTheme="majorBidi" w:hAnsiTheme="majorBidi" w:cstheme="majorBidi"/>
          <w:lang w:bidi="he-IL"/>
        </w:rPr>
        <w:t xml:space="preserve">thus </w:t>
      </w:r>
      <w:r w:rsidR="008F51C2" w:rsidRPr="00D9082B">
        <w:rPr>
          <w:rFonts w:asciiTheme="majorBidi" w:hAnsiTheme="majorBidi" w:cstheme="majorBidi"/>
          <w:lang w:bidi="he-IL"/>
        </w:rPr>
        <w:t xml:space="preserve">they do not know </w:t>
      </w:r>
      <w:r w:rsidR="00AE146A" w:rsidRPr="00D9082B">
        <w:rPr>
          <w:rFonts w:asciiTheme="majorBidi" w:hAnsiTheme="majorBidi" w:cstheme="majorBidi"/>
          <w:lang w:bidi="he-IL"/>
        </w:rPr>
        <w:t>which are the playe</w:t>
      </w:r>
      <w:r w:rsidRPr="00D9082B">
        <w:rPr>
          <w:rFonts w:asciiTheme="majorBidi" w:hAnsiTheme="majorBidi" w:cstheme="majorBidi"/>
          <w:lang w:bidi="he-IL"/>
        </w:rPr>
        <w:t>rs they are competing against (</w:t>
      </w:r>
      <w:r w:rsidR="00B347CE" w:rsidRPr="00D9082B">
        <w:rPr>
          <w:rFonts w:asciiTheme="majorBidi" w:hAnsiTheme="majorBidi" w:cstheme="majorBidi"/>
          <w:lang w:bidi="he-IL"/>
        </w:rPr>
        <w:t xml:space="preserve">also </w:t>
      </w:r>
      <w:r w:rsidR="0051127D" w:rsidRPr="00D9082B">
        <w:rPr>
          <w:rFonts w:asciiTheme="majorBidi" w:hAnsiTheme="majorBidi" w:cstheme="majorBidi"/>
          <w:lang w:bidi="he-IL"/>
        </w:rPr>
        <w:t>t</w:t>
      </w:r>
      <w:r w:rsidR="00AE146A" w:rsidRPr="00D9082B">
        <w:rPr>
          <w:rFonts w:asciiTheme="majorBidi" w:hAnsiTheme="majorBidi" w:cstheme="majorBidi"/>
          <w:lang w:bidi="he-IL"/>
        </w:rPr>
        <w:t xml:space="preserve">hey do not communicate with each other verbally throughout the whole </w:t>
      </w:r>
      <w:r w:rsidR="00F75C2B" w:rsidRPr="00D9082B">
        <w:rPr>
          <w:rFonts w:asciiTheme="majorBidi" w:hAnsiTheme="majorBidi" w:cstheme="majorBidi"/>
          <w:lang w:bidi="he-IL"/>
        </w:rPr>
        <w:t>experiment</w:t>
      </w:r>
      <w:r w:rsidR="00F75C2B">
        <w:rPr>
          <w:rFonts w:asciiTheme="majorBidi" w:hAnsiTheme="majorBidi" w:cstheme="majorBidi"/>
          <w:lang w:bidi="he-IL"/>
        </w:rPr>
        <w:t>).</w:t>
      </w:r>
    </w:p>
    <w:p w14:paraId="0CC7A464" w14:textId="298D72F9" w:rsidR="00EA7E14" w:rsidRPr="00D9082B" w:rsidRDefault="00EA7E14" w:rsidP="00EA7E14">
      <w:pPr>
        <w:pStyle w:val="ListParagraph"/>
        <w:rPr>
          <w:rFonts w:asciiTheme="majorBidi" w:hAnsiTheme="majorBidi" w:cstheme="majorBidi"/>
          <w:lang w:bidi="he-IL"/>
        </w:rPr>
      </w:pPr>
    </w:p>
    <w:p w14:paraId="68B62FC0" w14:textId="466D33B4" w:rsidR="00AE146A" w:rsidRPr="00D9082B" w:rsidRDefault="003547FA" w:rsidP="00AE146A">
      <w:pPr>
        <w:pStyle w:val="ListParagraph"/>
        <w:numPr>
          <w:ilvl w:val="0"/>
          <w:numId w:val="11"/>
        </w:numPr>
        <w:rPr>
          <w:rFonts w:asciiTheme="majorBidi" w:hAnsiTheme="majorBidi" w:cstheme="majorBidi"/>
          <w:b/>
          <w:bCs/>
          <w:lang w:bidi="he-IL"/>
        </w:rPr>
      </w:pPr>
      <w:r w:rsidRPr="00D9082B">
        <w:rPr>
          <w:rFonts w:asciiTheme="majorBidi" w:hAnsiTheme="majorBidi" w:cstheme="majorBidi"/>
          <w:b/>
          <w:bCs/>
          <w:lang w:bidi="he-IL"/>
        </w:rPr>
        <w:t>First</w:t>
      </w:r>
      <w:r w:rsidR="00AE146A" w:rsidRPr="00D9082B">
        <w:rPr>
          <w:rFonts w:asciiTheme="majorBidi" w:hAnsiTheme="majorBidi" w:cstheme="majorBidi"/>
          <w:b/>
          <w:bCs/>
          <w:lang w:bidi="he-IL"/>
        </w:rPr>
        <w:t xml:space="preserve"> Screen</w:t>
      </w:r>
      <w:r w:rsidR="00463597" w:rsidRPr="00D9082B">
        <w:rPr>
          <w:rFonts w:asciiTheme="majorBidi" w:hAnsiTheme="majorBidi" w:cstheme="majorBidi"/>
          <w:b/>
          <w:bCs/>
          <w:lang w:bidi="he-IL"/>
        </w:rPr>
        <w:t>- subject’s</w:t>
      </w:r>
      <w:r w:rsidRPr="00D9082B">
        <w:rPr>
          <w:rFonts w:asciiTheme="majorBidi" w:hAnsiTheme="majorBidi" w:cstheme="majorBidi"/>
          <w:b/>
          <w:bCs/>
          <w:lang w:bidi="he-IL"/>
        </w:rPr>
        <w:t xml:space="preserve"> details</w:t>
      </w:r>
      <w:r w:rsidR="00B347CE" w:rsidRPr="00D9082B">
        <w:rPr>
          <w:rFonts w:asciiTheme="majorBidi" w:hAnsiTheme="majorBidi" w:cstheme="majorBidi"/>
          <w:b/>
          <w:bCs/>
          <w:lang w:bidi="he-IL"/>
        </w:rPr>
        <w:t>:</w:t>
      </w:r>
      <w:r w:rsidR="003B2DFE" w:rsidRPr="00D9082B">
        <w:rPr>
          <w:rFonts w:asciiTheme="majorBidi" w:hAnsiTheme="majorBidi" w:cstheme="majorBidi"/>
          <w:b/>
          <w:bCs/>
          <w:lang w:bidi="he-IL"/>
        </w:rPr>
        <w:t xml:space="preserve"> </w:t>
      </w:r>
    </w:p>
    <w:p w14:paraId="3052D7C1" w14:textId="021E3E65" w:rsidR="00966E53" w:rsidRPr="00D9082B" w:rsidRDefault="00AE146A" w:rsidP="00966E53">
      <w:pPr>
        <w:pStyle w:val="ListParagraph"/>
        <w:numPr>
          <w:ilvl w:val="1"/>
          <w:numId w:val="1"/>
        </w:numPr>
        <w:ind w:left="720"/>
        <w:rPr>
          <w:rFonts w:asciiTheme="majorBidi" w:hAnsiTheme="majorBidi" w:cstheme="majorBidi"/>
          <w:lang w:bidi="he-IL"/>
        </w:rPr>
      </w:pPr>
      <w:r w:rsidRPr="00D9082B">
        <w:rPr>
          <w:rFonts w:asciiTheme="majorBidi" w:hAnsiTheme="majorBidi" w:cstheme="majorBidi"/>
          <w:lang w:bidi="he-IL"/>
        </w:rPr>
        <w:t>The detail</w:t>
      </w:r>
      <w:r w:rsidR="0051127D" w:rsidRPr="00D9082B">
        <w:rPr>
          <w:rFonts w:asciiTheme="majorBidi" w:hAnsiTheme="majorBidi" w:cstheme="majorBidi"/>
          <w:lang w:bidi="he-IL"/>
        </w:rPr>
        <w:t xml:space="preserve"> collection</w:t>
      </w:r>
      <w:r w:rsidRPr="00D9082B">
        <w:rPr>
          <w:rFonts w:asciiTheme="majorBidi" w:hAnsiTheme="majorBidi" w:cstheme="majorBidi"/>
          <w:lang w:bidi="he-IL"/>
        </w:rPr>
        <w:t xml:space="preserve"> screen is the first screen seen by players</w:t>
      </w:r>
      <w:r w:rsidR="00136B57">
        <w:rPr>
          <w:rFonts w:asciiTheme="majorBidi" w:hAnsiTheme="majorBidi" w:cstheme="majorBidi"/>
          <w:lang w:bidi="he-IL"/>
        </w:rPr>
        <w:t>.</w:t>
      </w:r>
    </w:p>
    <w:p w14:paraId="752BDC61" w14:textId="77777777" w:rsidR="00966E53" w:rsidRPr="00D9082B" w:rsidRDefault="00966E53" w:rsidP="00966E53">
      <w:pPr>
        <w:pStyle w:val="ListParagraph"/>
        <w:numPr>
          <w:ilvl w:val="1"/>
          <w:numId w:val="1"/>
        </w:numPr>
        <w:ind w:left="720"/>
        <w:rPr>
          <w:rFonts w:asciiTheme="majorBidi" w:hAnsiTheme="majorBidi" w:cstheme="majorBidi"/>
          <w:lang w:bidi="he-IL"/>
        </w:rPr>
      </w:pPr>
      <w:r w:rsidRPr="00D9082B">
        <w:rPr>
          <w:rFonts w:asciiTheme="majorBidi" w:hAnsiTheme="majorBidi" w:cstheme="majorBidi"/>
          <w:lang w:bidi="he-IL"/>
        </w:rPr>
        <w:t>There are three fields to fill:</w:t>
      </w:r>
    </w:p>
    <w:p w14:paraId="2EB26A34" w14:textId="77777777" w:rsidR="00966E53" w:rsidRPr="00D9082B" w:rsidRDefault="0051127D" w:rsidP="00966E53">
      <w:pPr>
        <w:pStyle w:val="ListParagraph"/>
        <w:numPr>
          <w:ilvl w:val="0"/>
          <w:numId w:val="13"/>
        </w:numPr>
        <w:rPr>
          <w:rFonts w:asciiTheme="majorBidi" w:hAnsiTheme="majorBidi" w:cstheme="majorBidi"/>
          <w:lang w:bidi="he-IL"/>
        </w:rPr>
      </w:pPr>
      <w:r w:rsidRPr="00D9082B">
        <w:rPr>
          <w:rFonts w:asciiTheme="majorBidi" w:hAnsiTheme="majorBidi" w:cstheme="majorBidi"/>
          <w:lang w:bidi="he-IL"/>
        </w:rPr>
        <w:t>Subject number (</w:t>
      </w:r>
      <w:r w:rsidRPr="00D9082B">
        <w:rPr>
          <w:rFonts w:asciiTheme="majorBidi" w:hAnsiTheme="majorBidi" w:cstheme="majorBidi"/>
          <w:rtl/>
          <w:lang w:bidi="he-IL"/>
        </w:rPr>
        <w:t>(</w:t>
      </w:r>
      <w:r w:rsidR="00966E53" w:rsidRPr="00D9082B">
        <w:rPr>
          <w:rFonts w:asciiTheme="majorBidi" w:hAnsiTheme="majorBidi" w:cstheme="majorBidi"/>
          <w:rtl/>
          <w:lang w:bidi="he-IL"/>
        </w:rPr>
        <w:t>מספר נבדק</w:t>
      </w:r>
      <w:r w:rsidR="00966E53" w:rsidRPr="00D9082B">
        <w:rPr>
          <w:rFonts w:asciiTheme="majorBidi" w:hAnsiTheme="majorBidi" w:cstheme="majorBidi"/>
          <w:lang w:bidi="he-IL"/>
        </w:rPr>
        <w:t>- it should be a three digits number</w:t>
      </w:r>
      <w:r w:rsidRPr="00D9082B">
        <w:rPr>
          <w:rFonts w:asciiTheme="majorBidi" w:hAnsiTheme="majorBidi" w:cstheme="majorBidi"/>
          <w:lang w:bidi="he-IL"/>
        </w:rPr>
        <w:t>. Each of the subjects in the experiment gets a different number that</w:t>
      </w:r>
      <w:r w:rsidR="003547FA" w:rsidRPr="00D9082B">
        <w:rPr>
          <w:rFonts w:asciiTheme="majorBidi" w:hAnsiTheme="majorBidi" w:cstheme="majorBidi"/>
          <w:lang w:bidi="he-IL"/>
        </w:rPr>
        <w:t xml:space="preserve"> the </w:t>
      </w:r>
      <w:commentRangeStart w:id="0"/>
      <w:r w:rsidR="003547FA" w:rsidRPr="00D9082B">
        <w:rPr>
          <w:rFonts w:asciiTheme="majorBidi" w:hAnsiTheme="majorBidi" w:cstheme="majorBidi"/>
          <w:lang w:bidi="he-IL"/>
        </w:rPr>
        <w:t>experime</w:t>
      </w:r>
      <w:r w:rsidRPr="00D9082B">
        <w:rPr>
          <w:rFonts w:asciiTheme="majorBidi" w:hAnsiTheme="majorBidi" w:cstheme="majorBidi"/>
          <w:lang w:bidi="he-IL"/>
        </w:rPr>
        <w:t>nter gives them.</w:t>
      </w:r>
      <w:r w:rsidR="001F7205" w:rsidRPr="00D9082B">
        <w:rPr>
          <w:rFonts w:asciiTheme="majorBidi" w:hAnsiTheme="majorBidi" w:cstheme="majorBidi"/>
          <w:lang w:bidi="he-IL"/>
        </w:rPr>
        <w:t xml:space="preserve"> </w:t>
      </w:r>
      <w:commentRangeEnd w:id="0"/>
      <w:r w:rsidRPr="00D9082B">
        <w:rPr>
          <w:rStyle w:val="CommentReference"/>
          <w:rFonts w:asciiTheme="majorBidi" w:hAnsiTheme="majorBidi" w:cstheme="majorBidi"/>
        </w:rPr>
        <w:commentReference w:id="0"/>
      </w:r>
    </w:p>
    <w:p w14:paraId="0DA11533" w14:textId="274247FE" w:rsidR="00966E53" w:rsidRPr="00D9082B" w:rsidRDefault="0051127D" w:rsidP="00966E53">
      <w:pPr>
        <w:pStyle w:val="ListParagraph"/>
        <w:numPr>
          <w:ilvl w:val="0"/>
          <w:numId w:val="13"/>
        </w:numPr>
        <w:rPr>
          <w:rFonts w:asciiTheme="majorBidi" w:hAnsiTheme="majorBidi" w:cstheme="majorBidi"/>
          <w:lang w:bidi="he-IL"/>
        </w:rPr>
      </w:pPr>
      <w:r w:rsidRPr="00D9082B">
        <w:rPr>
          <w:rFonts w:asciiTheme="majorBidi" w:hAnsiTheme="majorBidi" w:cstheme="majorBidi"/>
          <w:lang w:bidi="he-IL"/>
        </w:rPr>
        <w:t>Subject age</w:t>
      </w:r>
      <w:r w:rsidRPr="00D9082B">
        <w:rPr>
          <w:rFonts w:asciiTheme="majorBidi" w:hAnsiTheme="majorBidi" w:cstheme="majorBidi"/>
          <w:rtl/>
          <w:lang w:bidi="he-IL"/>
        </w:rPr>
        <w:t xml:space="preserve"> </w:t>
      </w:r>
      <w:r w:rsidRPr="00D9082B">
        <w:rPr>
          <w:rFonts w:asciiTheme="majorBidi" w:hAnsiTheme="majorBidi" w:cstheme="majorBidi"/>
          <w:lang w:bidi="he-IL"/>
        </w:rPr>
        <w:t>(</w:t>
      </w:r>
      <w:r w:rsidRPr="00D9082B">
        <w:rPr>
          <w:rFonts w:asciiTheme="majorBidi" w:hAnsiTheme="majorBidi" w:cstheme="majorBidi"/>
          <w:rtl/>
          <w:lang w:bidi="he-IL"/>
        </w:rPr>
        <w:t>גיל נבדק</w:t>
      </w:r>
      <w:r w:rsidRPr="00D9082B">
        <w:rPr>
          <w:rFonts w:asciiTheme="majorBidi" w:hAnsiTheme="majorBidi" w:cstheme="majorBidi"/>
          <w:lang w:bidi="he-IL"/>
        </w:rPr>
        <w:t xml:space="preserve">) </w:t>
      </w:r>
      <w:r w:rsidR="00966E53" w:rsidRPr="00D9082B">
        <w:rPr>
          <w:rFonts w:asciiTheme="majorBidi" w:hAnsiTheme="majorBidi" w:cstheme="majorBidi"/>
          <w:lang w:bidi="he-IL"/>
        </w:rPr>
        <w:t xml:space="preserve">- two </w:t>
      </w:r>
      <w:commentRangeStart w:id="1"/>
      <w:r w:rsidR="00966E53" w:rsidRPr="00D9082B">
        <w:rPr>
          <w:rFonts w:asciiTheme="majorBidi" w:hAnsiTheme="majorBidi" w:cstheme="majorBidi"/>
          <w:lang w:bidi="he-IL"/>
        </w:rPr>
        <w:t>digits number</w:t>
      </w:r>
      <w:commentRangeEnd w:id="1"/>
      <w:r w:rsidRPr="00D9082B">
        <w:rPr>
          <w:rStyle w:val="CommentReference"/>
          <w:rFonts w:asciiTheme="majorBidi" w:hAnsiTheme="majorBidi" w:cstheme="majorBidi"/>
        </w:rPr>
        <w:commentReference w:id="1"/>
      </w:r>
    </w:p>
    <w:p w14:paraId="77B703DD" w14:textId="25E5B81B" w:rsidR="00966E53" w:rsidRPr="00D9082B" w:rsidRDefault="0051127D" w:rsidP="00966E53">
      <w:pPr>
        <w:pStyle w:val="ListParagraph"/>
        <w:numPr>
          <w:ilvl w:val="0"/>
          <w:numId w:val="13"/>
        </w:numPr>
        <w:rPr>
          <w:rFonts w:asciiTheme="majorBidi" w:hAnsiTheme="majorBidi" w:cstheme="majorBidi"/>
          <w:lang w:bidi="he-IL"/>
        </w:rPr>
      </w:pPr>
      <w:r w:rsidRPr="00D9082B">
        <w:rPr>
          <w:rFonts w:asciiTheme="majorBidi" w:hAnsiTheme="majorBidi" w:cstheme="majorBidi"/>
          <w:lang w:bidi="he-IL"/>
        </w:rPr>
        <w:t>Gender (</w:t>
      </w:r>
      <w:r w:rsidRPr="00D9082B">
        <w:rPr>
          <w:rFonts w:asciiTheme="majorBidi" w:hAnsiTheme="majorBidi" w:cstheme="majorBidi"/>
          <w:rtl/>
          <w:lang w:bidi="he-IL"/>
        </w:rPr>
        <w:t>זכר/נקבה</w:t>
      </w:r>
      <w:r w:rsidRPr="00D9082B">
        <w:rPr>
          <w:rFonts w:asciiTheme="majorBidi" w:hAnsiTheme="majorBidi" w:cstheme="majorBidi"/>
          <w:lang w:bidi="he-IL"/>
        </w:rPr>
        <w:t>)</w:t>
      </w:r>
      <w:r w:rsidR="00966E53" w:rsidRPr="00D9082B">
        <w:rPr>
          <w:rFonts w:asciiTheme="majorBidi" w:hAnsiTheme="majorBidi" w:cstheme="majorBidi"/>
          <w:lang w:bidi="he-IL"/>
        </w:rPr>
        <w:t>-</w:t>
      </w:r>
      <w:r w:rsidRPr="00D9082B">
        <w:rPr>
          <w:rFonts w:asciiTheme="majorBidi" w:hAnsiTheme="majorBidi" w:cstheme="majorBidi"/>
          <w:lang w:bidi="he-IL"/>
        </w:rPr>
        <w:t xml:space="preserve"> </w:t>
      </w:r>
      <w:r w:rsidR="00966E53" w:rsidRPr="00D9082B">
        <w:rPr>
          <w:rFonts w:asciiTheme="majorBidi" w:hAnsiTheme="majorBidi" w:cstheme="majorBidi"/>
          <w:lang w:bidi="he-IL"/>
        </w:rPr>
        <w:t xml:space="preserve">radio </w:t>
      </w:r>
      <w:commentRangeStart w:id="2"/>
      <w:r w:rsidR="00966E53" w:rsidRPr="00D9082B">
        <w:rPr>
          <w:rFonts w:asciiTheme="majorBidi" w:hAnsiTheme="majorBidi" w:cstheme="majorBidi"/>
          <w:lang w:bidi="he-IL"/>
        </w:rPr>
        <w:t>button for either choice</w:t>
      </w:r>
      <w:commentRangeEnd w:id="2"/>
      <w:r w:rsidRPr="00D9082B">
        <w:rPr>
          <w:rStyle w:val="CommentReference"/>
          <w:rFonts w:asciiTheme="majorBidi" w:hAnsiTheme="majorBidi" w:cstheme="majorBidi"/>
        </w:rPr>
        <w:commentReference w:id="2"/>
      </w:r>
      <w:r w:rsidR="00966E53" w:rsidRPr="00D9082B">
        <w:rPr>
          <w:rFonts w:asciiTheme="majorBidi" w:hAnsiTheme="majorBidi" w:cstheme="majorBidi"/>
          <w:lang w:bidi="he-IL"/>
        </w:rPr>
        <w:t>.</w:t>
      </w:r>
      <w:r w:rsidR="002C49FD" w:rsidRPr="00D9082B">
        <w:rPr>
          <w:rFonts w:asciiTheme="majorBidi" w:hAnsiTheme="majorBidi" w:cstheme="majorBidi"/>
          <w:lang w:bidi="he-IL"/>
        </w:rPr>
        <w:softHyphen/>
      </w:r>
      <w:r w:rsidR="002C49FD" w:rsidRPr="00D9082B">
        <w:rPr>
          <w:rFonts w:asciiTheme="majorBidi" w:hAnsiTheme="majorBidi" w:cstheme="majorBidi"/>
          <w:lang w:bidi="he-IL"/>
        </w:rPr>
        <w:softHyphen/>
      </w:r>
    </w:p>
    <w:p w14:paraId="431C3A48" w14:textId="3F421639" w:rsidR="00966E53" w:rsidRPr="00D9082B" w:rsidRDefault="00966E53" w:rsidP="00B347CE">
      <w:pPr>
        <w:pStyle w:val="ListParagraph"/>
        <w:numPr>
          <w:ilvl w:val="1"/>
          <w:numId w:val="1"/>
        </w:numPr>
        <w:ind w:left="810"/>
        <w:rPr>
          <w:rFonts w:asciiTheme="majorBidi" w:hAnsiTheme="majorBidi" w:cstheme="majorBidi"/>
          <w:lang w:bidi="he-IL"/>
        </w:rPr>
      </w:pPr>
      <w:r w:rsidRPr="00D9082B">
        <w:rPr>
          <w:rFonts w:asciiTheme="majorBidi" w:hAnsiTheme="majorBidi" w:cstheme="majorBidi"/>
          <w:lang w:bidi="he-IL"/>
        </w:rPr>
        <w:t>All fields should be filled before</w:t>
      </w:r>
      <w:r w:rsidR="003B2DFE" w:rsidRPr="00D9082B">
        <w:rPr>
          <w:rFonts w:asciiTheme="majorBidi" w:hAnsiTheme="majorBidi" w:cstheme="majorBidi"/>
          <w:lang w:bidi="he-IL"/>
        </w:rPr>
        <w:t xml:space="preserve"> it is made possible to</w:t>
      </w:r>
      <w:r w:rsidRPr="00D9082B">
        <w:rPr>
          <w:rFonts w:asciiTheme="majorBidi" w:hAnsiTheme="majorBidi" w:cstheme="majorBidi"/>
          <w:lang w:bidi="he-IL"/>
        </w:rPr>
        <w:t xml:space="preserve"> </w:t>
      </w:r>
      <w:r w:rsidR="003B2DFE" w:rsidRPr="00D9082B">
        <w:rPr>
          <w:rFonts w:asciiTheme="majorBidi" w:hAnsiTheme="majorBidi" w:cstheme="majorBidi"/>
          <w:lang w:bidi="he-IL"/>
        </w:rPr>
        <w:t>continue</w:t>
      </w:r>
      <w:r w:rsidRPr="00D9082B">
        <w:rPr>
          <w:rFonts w:asciiTheme="majorBidi" w:hAnsiTheme="majorBidi" w:cstheme="majorBidi"/>
          <w:rtl/>
          <w:lang w:bidi="he-IL"/>
        </w:rPr>
        <w:t xml:space="preserve"> </w:t>
      </w:r>
      <w:r w:rsidR="003B2DFE" w:rsidRPr="00D9082B">
        <w:rPr>
          <w:rFonts w:asciiTheme="majorBidi" w:hAnsiTheme="majorBidi" w:cstheme="majorBidi"/>
          <w:lang w:bidi="he-IL"/>
        </w:rPr>
        <w:t>to the next screen</w:t>
      </w:r>
      <w:r w:rsidRPr="00D9082B">
        <w:rPr>
          <w:rFonts w:asciiTheme="majorBidi" w:hAnsiTheme="majorBidi" w:cstheme="majorBidi"/>
          <w:lang w:bidi="he-IL"/>
        </w:rPr>
        <w:t>.</w:t>
      </w:r>
    </w:p>
    <w:p w14:paraId="2CF4C5E2" w14:textId="77777777" w:rsidR="00966E53" w:rsidRPr="00D9082B" w:rsidRDefault="00966E53" w:rsidP="00966E53">
      <w:pPr>
        <w:pStyle w:val="ListParagraph"/>
        <w:rPr>
          <w:rFonts w:asciiTheme="majorBidi" w:hAnsiTheme="majorBidi" w:cstheme="majorBidi"/>
          <w:lang w:bidi="he-IL"/>
        </w:rPr>
      </w:pPr>
    </w:p>
    <w:p w14:paraId="45582DE4" w14:textId="1CE73272" w:rsidR="00966E53" w:rsidRPr="00D9082B" w:rsidRDefault="00275367" w:rsidP="00966E53">
      <w:pPr>
        <w:pStyle w:val="ListParagraph"/>
        <w:numPr>
          <w:ilvl w:val="0"/>
          <w:numId w:val="11"/>
        </w:numPr>
        <w:rPr>
          <w:rFonts w:asciiTheme="majorBidi" w:hAnsiTheme="majorBidi" w:cstheme="majorBidi"/>
          <w:b/>
          <w:bCs/>
          <w:lang w:bidi="he-IL"/>
        </w:rPr>
      </w:pPr>
      <w:r w:rsidRPr="00D9082B">
        <w:rPr>
          <w:rFonts w:asciiTheme="majorBidi" w:hAnsiTheme="majorBidi" w:cstheme="majorBidi"/>
          <w:b/>
          <w:bCs/>
          <w:lang w:bidi="he-IL"/>
        </w:rPr>
        <w:t xml:space="preserve">Second Screen- </w:t>
      </w:r>
      <w:r w:rsidR="00966E53" w:rsidRPr="00D9082B">
        <w:rPr>
          <w:rFonts w:asciiTheme="majorBidi" w:hAnsiTheme="majorBidi" w:cstheme="majorBidi"/>
          <w:b/>
          <w:bCs/>
          <w:lang w:bidi="he-IL"/>
        </w:rPr>
        <w:t>Instruction Screen:</w:t>
      </w:r>
    </w:p>
    <w:p w14:paraId="15836C92" w14:textId="3BFE4F30" w:rsidR="004D0FC9" w:rsidRPr="00136B57" w:rsidRDefault="00966E53" w:rsidP="00A65CEB">
      <w:pPr>
        <w:pStyle w:val="ListParagraph"/>
        <w:numPr>
          <w:ilvl w:val="1"/>
          <w:numId w:val="1"/>
        </w:numPr>
        <w:rPr>
          <w:rFonts w:asciiTheme="majorBidi" w:hAnsiTheme="majorBidi" w:cstheme="majorBidi"/>
          <w:lang w:bidi="he-IL"/>
        </w:rPr>
      </w:pPr>
      <w:r w:rsidRPr="00136B57">
        <w:rPr>
          <w:rFonts w:asciiTheme="majorBidi" w:hAnsiTheme="majorBidi" w:cstheme="majorBidi"/>
          <w:lang w:bidi="he-IL"/>
        </w:rPr>
        <w:t>Before the game begins e</w:t>
      </w:r>
      <w:r w:rsidR="008F51C2" w:rsidRPr="00136B57">
        <w:rPr>
          <w:rFonts w:asciiTheme="majorBidi" w:hAnsiTheme="majorBidi" w:cstheme="majorBidi"/>
          <w:lang w:bidi="he-IL"/>
        </w:rPr>
        <w:t xml:space="preserve">ach player </w:t>
      </w:r>
      <w:r w:rsidR="00275367" w:rsidRPr="00136B57">
        <w:rPr>
          <w:rFonts w:asciiTheme="majorBidi" w:hAnsiTheme="majorBidi" w:cstheme="majorBidi"/>
          <w:lang w:bidi="he-IL"/>
        </w:rPr>
        <w:t>sees the following instructions</w:t>
      </w:r>
      <w:r w:rsidR="00136B57">
        <w:rPr>
          <w:rFonts w:asciiTheme="majorBidi" w:hAnsiTheme="majorBidi" w:cstheme="majorBidi"/>
          <w:lang w:bidi="he-IL"/>
        </w:rPr>
        <w:t>.</w:t>
      </w:r>
    </w:p>
    <w:p w14:paraId="6DE8D71B" w14:textId="77777777" w:rsidR="004052D4" w:rsidRPr="00D9082B" w:rsidRDefault="004052D4" w:rsidP="004052D4">
      <w:pPr>
        <w:pStyle w:val="ListParagraph"/>
        <w:jc w:val="right"/>
        <w:rPr>
          <w:rFonts w:asciiTheme="majorBidi" w:hAnsiTheme="majorBidi" w:cstheme="majorBidi"/>
          <w:lang w:bidi="he-IL"/>
        </w:rPr>
      </w:pPr>
      <w:r w:rsidRPr="00D9082B">
        <w:rPr>
          <w:rFonts w:asciiTheme="majorBidi" w:hAnsiTheme="majorBidi" w:cstheme="majorBidi"/>
          <w:b/>
          <w:bCs/>
          <w:rtl/>
          <w:lang w:bidi="he-IL"/>
        </w:rPr>
        <w:t>הוראות:</w:t>
      </w:r>
    </w:p>
    <w:p w14:paraId="18911E3F" w14:textId="77777777" w:rsidR="004052D4" w:rsidRPr="00D9082B" w:rsidRDefault="004052D4" w:rsidP="004052D4">
      <w:pPr>
        <w:pStyle w:val="ListParagraph"/>
        <w:jc w:val="right"/>
        <w:rPr>
          <w:rFonts w:asciiTheme="majorBidi" w:hAnsiTheme="majorBidi" w:cstheme="majorBidi"/>
          <w:lang w:bidi="he-IL"/>
        </w:rPr>
      </w:pPr>
      <w:r w:rsidRPr="00D9082B">
        <w:rPr>
          <w:rFonts w:asciiTheme="majorBidi" w:hAnsiTheme="majorBidi" w:cstheme="majorBidi"/>
          <w:rtl/>
          <w:lang w:bidi="he-IL"/>
        </w:rPr>
        <w:t xml:space="preserve">ברוכים הבאים למשחק הכפתורים רב המשתתפים, </w:t>
      </w:r>
    </w:p>
    <w:p w14:paraId="12421F0C" w14:textId="6F360AD2" w:rsidR="004052D4" w:rsidRPr="00D9082B" w:rsidRDefault="003B2DFE" w:rsidP="005A3028">
      <w:pPr>
        <w:pStyle w:val="ListParagraph"/>
        <w:jc w:val="right"/>
        <w:rPr>
          <w:rFonts w:asciiTheme="majorBidi" w:hAnsiTheme="majorBidi" w:cstheme="majorBidi"/>
          <w:rtl/>
          <w:lang w:bidi="he-IL"/>
        </w:rPr>
      </w:pPr>
      <w:r w:rsidRPr="00D9082B">
        <w:rPr>
          <w:rFonts w:asciiTheme="majorBidi" w:hAnsiTheme="majorBidi" w:cstheme="majorBidi"/>
          <w:rtl/>
          <w:lang w:bidi="he-IL"/>
        </w:rPr>
        <w:t xml:space="preserve">במשחק זה </w:t>
      </w:r>
      <w:r w:rsidR="003547FA" w:rsidRPr="00D9082B">
        <w:rPr>
          <w:rFonts w:asciiTheme="majorBidi" w:hAnsiTheme="majorBidi" w:cstheme="majorBidi"/>
          <w:rtl/>
          <w:lang w:bidi="he-IL"/>
        </w:rPr>
        <w:t xml:space="preserve">הולכים להיות </w:t>
      </w:r>
      <w:commentRangeStart w:id="3"/>
      <w:r w:rsidR="003547FA" w:rsidRPr="00D9082B">
        <w:rPr>
          <w:rFonts w:asciiTheme="majorBidi" w:hAnsiTheme="majorBidi" w:cstheme="majorBidi"/>
          <w:rtl/>
          <w:lang w:bidi="he-IL"/>
        </w:rPr>
        <w:t>90</w:t>
      </w:r>
      <w:commentRangeEnd w:id="3"/>
      <w:r w:rsidR="00CB0E35" w:rsidRPr="00D9082B">
        <w:rPr>
          <w:rStyle w:val="CommentReference"/>
          <w:rFonts w:asciiTheme="majorBidi" w:hAnsiTheme="majorBidi" w:cstheme="majorBidi"/>
        </w:rPr>
        <w:commentReference w:id="3"/>
      </w:r>
      <w:r w:rsidRPr="00D9082B">
        <w:rPr>
          <w:rFonts w:asciiTheme="majorBidi" w:hAnsiTheme="majorBidi" w:cstheme="majorBidi"/>
          <w:rtl/>
          <w:lang w:bidi="he-IL"/>
        </w:rPr>
        <w:t xml:space="preserve"> סבבי</w:t>
      </w:r>
      <w:r w:rsidR="003547FA" w:rsidRPr="00D9082B">
        <w:rPr>
          <w:rFonts w:asciiTheme="majorBidi" w:hAnsiTheme="majorBidi" w:cstheme="majorBidi"/>
          <w:rtl/>
          <w:lang w:bidi="he-IL"/>
        </w:rPr>
        <w:t xml:space="preserve">ם. בכל </w:t>
      </w:r>
      <w:r w:rsidRPr="00D9082B">
        <w:rPr>
          <w:rFonts w:asciiTheme="majorBidi" w:hAnsiTheme="majorBidi" w:cstheme="majorBidi"/>
          <w:rtl/>
          <w:lang w:bidi="he-IL"/>
        </w:rPr>
        <w:t>סב</w:t>
      </w:r>
      <w:r w:rsidR="003547FA" w:rsidRPr="00D9082B">
        <w:rPr>
          <w:rFonts w:asciiTheme="majorBidi" w:hAnsiTheme="majorBidi" w:cstheme="majorBidi"/>
          <w:rtl/>
          <w:lang w:bidi="he-IL"/>
        </w:rPr>
        <w:t>ב</w:t>
      </w:r>
      <w:r w:rsidRPr="00D9082B">
        <w:rPr>
          <w:rFonts w:asciiTheme="majorBidi" w:hAnsiTheme="majorBidi" w:cstheme="majorBidi"/>
          <w:rtl/>
          <w:lang w:bidi="he-IL"/>
        </w:rPr>
        <w:t>, מתוך ארבעה כפתורים מטרתכם היא</w:t>
      </w:r>
      <w:r w:rsidR="004052D4" w:rsidRPr="00D9082B">
        <w:rPr>
          <w:rFonts w:asciiTheme="majorBidi" w:hAnsiTheme="majorBidi" w:cstheme="majorBidi"/>
          <w:rtl/>
          <w:lang w:bidi="he-IL"/>
        </w:rPr>
        <w:t xml:space="preserve"> לבחור את הכפתור שלדעתכם תרוויחו ממנו את הסכום הכספי הגבוה ביותר. </w:t>
      </w:r>
      <w:r w:rsidR="002C49FD" w:rsidRPr="00D9082B">
        <w:rPr>
          <w:rFonts w:asciiTheme="majorBidi" w:hAnsiTheme="majorBidi" w:cstheme="majorBidi"/>
          <w:rtl/>
          <w:lang w:bidi="he-IL"/>
        </w:rPr>
        <w:t xml:space="preserve">לפני שתבחרו בכפתור, </w:t>
      </w:r>
      <w:r w:rsidR="004052D4" w:rsidRPr="00D9082B">
        <w:rPr>
          <w:rFonts w:asciiTheme="majorBidi" w:hAnsiTheme="majorBidi" w:cstheme="majorBidi"/>
          <w:rtl/>
          <w:lang w:bidi="he-IL"/>
        </w:rPr>
        <w:t>תוכלו ללחוץ על הכפתורים ולראות את הסכומים השונים שהם מניבים.</w:t>
      </w:r>
      <w:r w:rsidR="005A3028" w:rsidRPr="00D9082B">
        <w:rPr>
          <w:rFonts w:asciiTheme="majorBidi" w:hAnsiTheme="majorBidi" w:cstheme="majorBidi"/>
          <w:rtl/>
          <w:lang w:bidi="he-IL"/>
        </w:rPr>
        <w:t xml:space="preserve"> שלב זה מכונה שלב הדגימה. כאשר </w:t>
      </w:r>
      <w:r w:rsidR="00E42268" w:rsidRPr="00D9082B">
        <w:rPr>
          <w:rFonts w:asciiTheme="majorBidi" w:hAnsiTheme="majorBidi" w:cstheme="majorBidi"/>
          <w:rtl/>
          <w:lang w:bidi="he-IL"/>
        </w:rPr>
        <w:t>אתם מרגישים שהחלטתם איזה כפתור אתם מעדיפים תעברו</w:t>
      </w:r>
      <w:r w:rsidR="005A3028" w:rsidRPr="00D9082B">
        <w:rPr>
          <w:rFonts w:asciiTheme="majorBidi" w:hAnsiTheme="majorBidi" w:cstheme="majorBidi"/>
          <w:rtl/>
          <w:lang w:bidi="he-IL"/>
        </w:rPr>
        <w:t xml:space="preserve"> לשלב הבחירה בפועל.</w:t>
      </w:r>
      <w:r w:rsidR="00945A52" w:rsidRPr="00D9082B">
        <w:rPr>
          <w:rFonts w:asciiTheme="majorBidi" w:hAnsiTheme="majorBidi" w:cstheme="majorBidi"/>
          <w:rtl/>
          <w:lang w:bidi="he-IL"/>
        </w:rPr>
        <w:t xml:space="preserve"> לאחר שכל המשתתפים בחרו בכפתור תוצג תוחלת הכפתור שבחרתם, המהווה עבורכם את תוצאת הסיבוב.</w:t>
      </w:r>
    </w:p>
    <w:p w14:paraId="0DADBFC4" w14:textId="3CA1B65A" w:rsidR="004052D4" w:rsidRPr="00D9082B" w:rsidRDefault="004052D4" w:rsidP="000D0429">
      <w:pPr>
        <w:pStyle w:val="ListParagraph"/>
        <w:jc w:val="right"/>
        <w:rPr>
          <w:rFonts w:asciiTheme="majorBidi" w:hAnsiTheme="majorBidi" w:cstheme="majorBidi"/>
          <w:lang w:bidi="he-IL"/>
        </w:rPr>
      </w:pPr>
      <w:r w:rsidRPr="00D9082B">
        <w:rPr>
          <w:rFonts w:asciiTheme="majorBidi" w:hAnsiTheme="majorBidi" w:cstheme="majorBidi"/>
          <w:rtl/>
          <w:lang w:bidi="he-IL"/>
        </w:rPr>
        <w:t>אבל שימו לב, עוד שני שחקנים מתחרים איתכם על הכפתורים</w:t>
      </w:r>
      <w:r w:rsidR="005A3028" w:rsidRPr="00D9082B">
        <w:rPr>
          <w:rFonts w:asciiTheme="majorBidi" w:hAnsiTheme="majorBidi" w:cstheme="majorBidi"/>
          <w:rtl/>
          <w:lang w:bidi="he-IL"/>
        </w:rPr>
        <w:t>.</w:t>
      </w:r>
      <w:r w:rsidRPr="00D9082B">
        <w:rPr>
          <w:rFonts w:asciiTheme="majorBidi" w:hAnsiTheme="majorBidi" w:cstheme="majorBidi"/>
          <w:rtl/>
          <w:lang w:bidi="he-IL"/>
        </w:rPr>
        <w:t xml:space="preserve"> בחירה של שחקן אחר בכפתור, תמנע משאר השחקנים את הבחירה בו.</w:t>
      </w:r>
      <w:r w:rsidR="000D0429" w:rsidRPr="00D9082B">
        <w:rPr>
          <w:rFonts w:asciiTheme="majorBidi" w:hAnsiTheme="majorBidi" w:cstheme="majorBidi"/>
          <w:rtl/>
          <w:lang w:bidi="he-IL"/>
        </w:rPr>
        <w:t xml:space="preserve"> כלומר, אם משתתף אחר בחר בכפתור מסויים לפני שהגעתם לשלב הבחירה – לא תוכלו לבחור בכפתור זה.</w:t>
      </w:r>
      <w:ins w:id="4" w:author="Kinneret Teodorescu" w:date="2017-11-26T11:20:00Z">
        <w:r w:rsidR="00B10B73">
          <w:rPr>
            <w:rFonts w:asciiTheme="majorBidi" w:hAnsiTheme="majorBidi" w:cstheme="majorBidi"/>
            <w:lang w:bidi="he-IL"/>
          </w:rPr>
          <w:t xml:space="preserve"> </w:t>
        </w:r>
      </w:ins>
      <w:r w:rsidRPr="00D9082B">
        <w:rPr>
          <w:rFonts w:asciiTheme="majorBidi" w:hAnsiTheme="majorBidi" w:cstheme="majorBidi"/>
          <w:rtl/>
          <w:lang w:bidi="he-IL"/>
        </w:rPr>
        <w:t>בנוסף</w:t>
      </w:r>
      <w:r w:rsidR="000D0429" w:rsidRPr="00D9082B">
        <w:rPr>
          <w:rFonts w:asciiTheme="majorBidi" w:hAnsiTheme="majorBidi" w:cstheme="majorBidi"/>
          <w:rtl/>
          <w:lang w:bidi="he-IL"/>
        </w:rPr>
        <w:t>,</w:t>
      </w:r>
      <w:r w:rsidRPr="00D9082B">
        <w:rPr>
          <w:rFonts w:asciiTheme="majorBidi" w:hAnsiTheme="majorBidi" w:cstheme="majorBidi"/>
          <w:rtl/>
          <w:lang w:bidi="he-IL"/>
        </w:rPr>
        <w:t xml:space="preserve"> לא בכל הסבבים כל הכפתורים יהיו זמינים לכם.</w:t>
      </w:r>
      <w:r w:rsidR="000D0429" w:rsidRPr="00D9082B">
        <w:rPr>
          <w:rFonts w:asciiTheme="majorBidi" w:hAnsiTheme="majorBidi" w:cstheme="majorBidi"/>
          <w:rtl/>
          <w:lang w:bidi="he-IL"/>
        </w:rPr>
        <w:t xml:space="preserve"> בחלק מהסבבים רק 2 כפתורים (מתוך ה-4) יהיו זמינים לכם ובחלק מהסבבים כל ארבעת הכפתורים יהיו זמינים.  </w:t>
      </w:r>
    </w:p>
    <w:p w14:paraId="5DA282B7" w14:textId="0BCE2100" w:rsidR="004052D4" w:rsidRPr="00D9082B" w:rsidRDefault="000D0429" w:rsidP="000D0429">
      <w:pPr>
        <w:pStyle w:val="ListParagraph"/>
        <w:jc w:val="right"/>
        <w:rPr>
          <w:rFonts w:asciiTheme="majorBidi" w:hAnsiTheme="majorBidi" w:cstheme="majorBidi"/>
          <w:lang w:bidi="he-IL"/>
        </w:rPr>
      </w:pPr>
      <w:r w:rsidRPr="00D9082B">
        <w:rPr>
          <w:rFonts w:asciiTheme="majorBidi" w:hAnsiTheme="majorBidi" w:cstheme="majorBidi"/>
          <w:rtl/>
          <w:lang w:bidi="he-IL"/>
        </w:rPr>
        <w:t>התגמול על ההשתתפות במחקר יהיה סכום התוצאה שקיבלתם בשני סבבים</w:t>
      </w:r>
      <w:r w:rsidR="004052D4" w:rsidRPr="00D9082B">
        <w:rPr>
          <w:rFonts w:asciiTheme="majorBidi" w:hAnsiTheme="majorBidi" w:cstheme="majorBidi"/>
          <w:rtl/>
          <w:lang w:bidi="he-IL"/>
        </w:rPr>
        <w:t xml:space="preserve"> שיבחרו רנדומלית</w:t>
      </w:r>
      <w:r w:rsidRPr="00D9082B">
        <w:rPr>
          <w:rFonts w:asciiTheme="majorBidi" w:hAnsiTheme="majorBidi" w:cstheme="majorBidi"/>
          <w:rtl/>
          <w:lang w:bidi="he-IL"/>
        </w:rPr>
        <w:t xml:space="preserve"> בסוף המשחק</w:t>
      </w:r>
      <w:r w:rsidR="004052D4" w:rsidRPr="00D9082B">
        <w:rPr>
          <w:rFonts w:asciiTheme="majorBidi" w:hAnsiTheme="majorBidi" w:cstheme="majorBidi"/>
          <w:rtl/>
          <w:lang w:bidi="he-IL"/>
        </w:rPr>
        <w:t xml:space="preserve"> ויוכפלו ביחס המרה של </w:t>
      </w:r>
      <w:commentRangeStart w:id="5"/>
      <w:r w:rsidR="004052D4" w:rsidRPr="00D9082B">
        <w:rPr>
          <w:rFonts w:asciiTheme="majorBidi" w:hAnsiTheme="majorBidi" w:cstheme="majorBidi"/>
          <w:rtl/>
          <w:lang w:bidi="he-IL"/>
        </w:rPr>
        <w:t>0.</w:t>
      </w:r>
      <w:r w:rsidR="00D77FB5" w:rsidRPr="00D9082B">
        <w:rPr>
          <w:rFonts w:asciiTheme="majorBidi" w:hAnsiTheme="majorBidi" w:cstheme="majorBidi"/>
          <w:rtl/>
          <w:lang w:bidi="he-IL"/>
        </w:rPr>
        <w:t>6</w:t>
      </w:r>
      <w:commentRangeEnd w:id="5"/>
      <w:r w:rsidR="009B6042" w:rsidRPr="00D9082B">
        <w:rPr>
          <w:rStyle w:val="CommentReference"/>
          <w:rFonts w:asciiTheme="majorBidi" w:hAnsiTheme="majorBidi" w:cstheme="majorBidi"/>
        </w:rPr>
        <w:commentReference w:id="5"/>
      </w:r>
      <w:r w:rsidR="004052D4" w:rsidRPr="00D9082B">
        <w:rPr>
          <w:rFonts w:asciiTheme="majorBidi" w:hAnsiTheme="majorBidi" w:cstheme="majorBidi"/>
          <w:rtl/>
          <w:lang w:bidi="he-IL"/>
        </w:rPr>
        <w:t>.</w:t>
      </w:r>
    </w:p>
    <w:p w14:paraId="47832D01" w14:textId="32C1027C" w:rsidR="002C49FD" w:rsidRPr="00D9082B" w:rsidRDefault="003B2DFE" w:rsidP="000D0429">
      <w:pPr>
        <w:pStyle w:val="ListParagraph"/>
        <w:jc w:val="right"/>
        <w:rPr>
          <w:rFonts w:asciiTheme="majorBidi" w:hAnsiTheme="majorBidi" w:cstheme="majorBidi"/>
          <w:rtl/>
          <w:lang w:bidi="he-IL"/>
        </w:rPr>
      </w:pPr>
      <w:r w:rsidRPr="00D9082B">
        <w:rPr>
          <w:rFonts w:asciiTheme="majorBidi" w:hAnsiTheme="majorBidi" w:cstheme="majorBidi"/>
          <w:rtl/>
          <w:lang w:bidi="he-IL"/>
        </w:rPr>
        <w:t>לפני שהמשחק י</w:t>
      </w:r>
      <w:r w:rsidR="005A3028" w:rsidRPr="00D9082B">
        <w:rPr>
          <w:rFonts w:asciiTheme="majorBidi" w:hAnsiTheme="majorBidi" w:cstheme="majorBidi"/>
          <w:rtl/>
          <w:lang w:bidi="he-IL"/>
        </w:rPr>
        <w:t>ת</w:t>
      </w:r>
      <w:r w:rsidRPr="00D9082B">
        <w:rPr>
          <w:rFonts w:asciiTheme="majorBidi" w:hAnsiTheme="majorBidi" w:cstheme="majorBidi"/>
          <w:rtl/>
          <w:lang w:bidi="he-IL"/>
        </w:rPr>
        <w:t>ח</w:t>
      </w:r>
      <w:r w:rsidR="005A3028" w:rsidRPr="00D9082B">
        <w:rPr>
          <w:rFonts w:asciiTheme="majorBidi" w:hAnsiTheme="majorBidi" w:cstheme="majorBidi"/>
          <w:rtl/>
          <w:lang w:bidi="he-IL"/>
        </w:rPr>
        <w:t>י</w:t>
      </w:r>
      <w:r w:rsidRPr="00D9082B">
        <w:rPr>
          <w:rFonts w:asciiTheme="majorBidi" w:hAnsiTheme="majorBidi" w:cstheme="majorBidi"/>
          <w:rtl/>
          <w:lang w:bidi="he-IL"/>
        </w:rPr>
        <w:t>ל תתנסו</w:t>
      </w:r>
      <w:r w:rsidR="004052D4" w:rsidRPr="00D9082B">
        <w:rPr>
          <w:rFonts w:asciiTheme="majorBidi" w:hAnsiTheme="majorBidi" w:cstheme="majorBidi"/>
          <w:rtl/>
          <w:lang w:bidi="he-IL"/>
        </w:rPr>
        <w:t xml:space="preserve"> בשלושה סבבי ניסיון</w:t>
      </w:r>
      <w:r w:rsidR="000D0429" w:rsidRPr="00D9082B">
        <w:rPr>
          <w:rFonts w:asciiTheme="majorBidi" w:hAnsiTheme="majorBidi" w:cstheme="majorBidi"/>
          <w:rtl/>
          <w:lang w:bidi="he-IL"/>
        </w:rPr>
        <w:t xml:space="preserve"> שאינם משוחקים על כסף אמיתי.</w:t>
      </w:r>
      <w:r w:rsidR="00FF4968" w:rsidRPr="00D9082B">
        <w:rPr>
          <w:rFonts w:asciiTheme="majorBidi" w:hAnsiTheme="majorBidi" w:cstheme="majorBidi"/>
          <w:rtl/>
          <w:lang w:bidi="he-IL"/>
        </w:rPr>
        <w:t xml:space="preserve"> </w:t>
      </w:r>
    </w:p>
    <w:p w14:paraId="3E7D8F61" w14:textId="76F59C89" w:rsidR="004052D4" w:rsidRPr="00D9082B" w:rsidRDefault="00FF4968" w:rsidP="004052D4">
      <w:pPr>
        <w:pStyle w:val="ListParagraph"/>
        <w:jc w:val="right"/>
        <w:rPr>
          <w:rFonts w:asciiTheme="majorBidi" w:hAnsiTheme="majorBidi" w:cstheme="majorBidi"/>
          <w:rtl/>
          <w:lang w:bidi="he-IL"/>
        </w:rPr>
      </w:pPr>
      <w:commentRangeStart w:id="6"/>
      <w:r w:rsidRPr="00D9082B">
        <w:rPr>
          <w:rFonts w:asciiTheme="majorBidi" w:hAnsiTheme="majorBidi" w:cstheme="majorBidi"/>
          <w:rtl/>
          <w:lang w:bidi="he-IL"/>
        </w:rPr>
        <w:t>לחץ המשך להתחלת סבבי הניסיון</w:t>
      </w:r>
      <w:commentRangeEnd w:id="6"/>
      <w:r w:rsidR="009E4F31">
        <w:rPr>
          <w:rStyle w:val="CommentReference"/>
        </w:rPr>
        <w:commentReference w:id="6"/>
      </w:r>
      <w:r w:rsidRPr="00D9082B">
        <w:rPr>
          <w:rFonts w:asciiTheme="majorBidi" w:hAnsiTheme="majorBidi" w:cstheme="majorBidi"/>
          <w:rtl/>
          <w:lang w:bidi="he-IL"/>
        </w:rPr>
        <w:t>.</w:t>
      </w:r>
    </w:p>
    <w:p w14:paraId="71F26177" w14:textId="77777777" w:rsidR="004C5A33" w:rsidRPr="00D9082B" w:rsidRDefault="004C5A33" w:rsidP="004052D4">
      <w:pPr>
        <w:pStyle w:val="ListParagraph"/>
        <w:jc w:val="right"/>
        <w:rPr>
          <w:rFonts w:asciiTheme="majorBidi" w:hAnsiTheme="majorBidi" w:cstheme="majorBidi"/>
          <w:rtl/>
          <w:lang w:bidi="he-IL"/>
        </w:rPr>
      </w:pPr>
    </w:p>
    <w:p w14:paraId="7A91FB47" w14:textId="428B6441" w:rsidR="004052D4" w:rsidRPr="00D9082B" w:rsidRDefault="004052D4" w:rsidP="000D0429">
      <w:pPr>
        <w:pStyle w:val="ListParagraph"/>
        <w:numPr>
          <w:ilvl w:val="1"/>
          <w:numId w:val="1"/>
        </w:numPr>
        <w:rPr>
          <w:rFonts w:asciiTheme="majorBidi" w:hAnsiTheme="majorBidi" w:cstheme="majorBidi"/>
          <w:lang w:bidi="he-IL"/>
        </w:rPr>
      </w:pPr>
      <w:r w:rsidRPr="00D9082B">
        <w:rPr>
          <w:rFonts w:asciiTheme="majorBidi" w:hAnsiTheme="majorBidi" w:cstheme="majorBidi"/>
          <w:lang w:bidi="he-IL"/>
        </w:rPr>
        <w:t>After reading the instructions and pressing cont</w:t>
      </w:r>
      <w:r w:rsidR="004B6442" w:rsidRPr="00D9082B">
        <w:rPr>
          <w:rFonts w:asciiTheme="majorBidi" w:hAnsiTheme="majorBidi" w:cstheme="majorBidi"/>
          <w:lang w:bidi="he-IL"/>
        </w:rPr>
        <w:t>inue</w:t>
      </w:r>
      <w:r w:rsidRPr="00D9082B">
        <w:rPr>
          <w:rFonts w:asciiTheme="majorBidi" w:hAnsiTheme="majorBidi" w:cstheme="majorBidi"/>
          <w:lang w:bidi="he-IL"/>
        </w:rPr>
        <w:t xml:space="preserve"> the players </w:t>
      </w:r>
      <w:r w:rsidR="004B6442" w:rsidRPr="00D9082B">
        <w:rPr>
          <w:rFonts w:asciiTheme="majorBidi" w:hAnsiTheme="majorBidi" w:cstheme="majorBidi"/>
          <w:lang w:bidi="he-IL"/>
        </w:rPr>
        <w:t xml:space="preserve">need to wait for all the </w:t>
      </w:r>
      <w:r w:rsidR="00BA5C74" w:rsidRPr="00D9082B">
        <w:rPr>
          <w:rFonts w:asciiTheme="majorBidi" w:hAnsiTheme="majorBidi" w:cstheme="majorBidi"/>
          <w:lang w:bidi="he-IL"/>
        </w:rPr>
        <w:t xml:space="preserve">other players in their group to press continue and </w:t>
      </w:r>
      <w:r w:rsidRPr="00D9082B">
        <w:rPr>
          <w:rFonts w:asciiTheme="majorBidi" w:hAnsiTheme="majorBidi" w:cstheme="majorBidi"/>
          <w:lang w:bidi="he-IL"/>
        </w:rPr>
        <w:t>are moved</w:t>
      </w:r>
      <w:r w:rsidR="000D0429" w:rsidRPr="00D9082B">
        <w:rPr>
          <w:rFonts w:asciiTheme="majorBidi" w:hAnsiTheme="majorBidi" w:cstheme="majorBidi"/>
          <w:lang w:bidi="he-IL"/>
        </w:rPr>
        <w:t xml:space="preserve"> to the </w:t>
      </w:r>
      <w:r w:rsidRPr="00D9082B">
        <w:rPr>
          <w:rFonts w:asciiTheme="majorBidi" w:hAnsiTheme="majorBidi" w:cstheme="majorBidi"/>
          <w:lang w:bidi="he-IL"/>
        </w:rPr>
        <w:t xml:space="preserve">three </w:t>
      </w:r>
      <w:r w:rsidR="001C4280" w:rsidRPr="00D9082B">
        <w:rPr>
          <w:rFonts w:asciiTheme="majorBidi" w:hAnsiTheme="majorBidi" w:cstheme="majorBidi"/>
          <w:lang w:bidi="he-IL"/>
        </w:rPr>
        <w:t>practice rounds</w:t>
      </w:r>
      <w:r w:rsidRPr="00D9082B">
        <w:rPr>
          <w:rFonts w:asciiTheme="majorBidi" w:hAnsiTheme="majorBidi" w:cstheme="majorBidi"/>
          <w:lang w:bidi="he-IL"/>
        </w:rPr>
        <w:t>.</w:t>
      </w:r>
      <w:r w:rsidR="000E0A81" w:rsidRPr="00D9082B">
        <w:rPr>
          <w:rFonts w:asciiTheme="majorBidi" w:hAnsiTheme="majorBidi" w:cstheme="majorBidi"/>
          <w:lang w:bidi="he-IL"/>
        </w:rPr>
        <w:t xml:space="preserve"> The values for the three </w:t>
      </w:r>
      <w:r w:rsidR="000D0429" w:rsidRPr="00D9082B">
        <w:rPr>
          <w:rFonts w:asciiTheme="majorBidi" w:hAnsiTheme="majorBidi" w:cstheme="majorBidi"/>
          <w:lang w:bidi="he-IL"/>
        </w:rPr>
        <w:t xml:space="preserve">practice </w:t>
      </w:r>
      <w:r w:rsidR="000E0A81" w:rsidRPr="00D9082B">
        <w:rPr>
          <w:rFonts w:asciiTheme="majorBidi" w:hAnsiTheme="majorBidi" w:cstheme="majorBidi"/>
          <w:lang w:bidi="he-IL"/>
        </w:rPr>
        <w:t xml:space="preserve">rounds are in different sheet in </w:t>
      </w:r>
      <w:r w:rsidR="002C49FD" w:rsidRPr="00D9082B">
        <w:rPr>
          <w:rFonts w:asciiTheme="majorBidi" w:hAnsiTheme="majorBidi" w:cstheme="majorBidi"/>
          <w:lang w:bidi="he-IL"/>
        </w:rPr>
        <w:t xml:space="preserve">the same </w:t>
      </w:r>
      <w:r w:rsidR="000E0A81" w:rsidRPr="00D9082B">
        <w:rPr>
          <w:rFonts w:asciiTheme="majorBidi" w:hAnsiTheme="majorBidi" w:cstheme="majorBidi"/>
          <w:lang w:bidi="he-IL"/>
        </w:rPr>
        <w:t>excel file named- “</w:t>
      </w:r>
      <w:r w:rsidR="000D0429" w:rsidRPr="00D9082B">
        <w:rPr>
          <w:rFonts w:asciiTheme="majorBidi" w:hAnsiTheme="majorBidi" w:cstheme="majorBidi"/>
          <w:lang w:bidi="he-IL"/>
        </w:rPr>
        <w:t xml:space="preserve">practice </w:t>
      </w:r>
      <w:r w:rsidR="000E0A81" w:rsidRPr="00D9082B">
        <w:rPr>
          <w:rFonts w:asciiTheme="majorBidi" w:hAnsiTheme="majorBidi" w:cstheme="majorBidi"/>
          <w:lang w:bidi="he-IL"/>
        </w:rPr>
        <w:t xml:space="preserve">values”. </w:t>
      </w:r>
      <w:r w:rsidRPr="00D9082B">
        <w:rPr>
          <w:rFonts w:asciiTheme="majorBidi" w:hAnsiTheme="majorBidi" w:cstheme="majorBidi"/>
          <w:lang w:bidi="he-IL"/>
        </w:rPr>
        <w:t xml:space="preserve"> In each</w:t>
      </w:r>
      <w:r w:rsidR="004C5A33" w:rsidRPr="00D9082B">
        <w:rPr>
          <w:rFonts w:asciiTheme="majorBidi" w:hAnsiTheme="majorBidi" w:cstheme="majorBidi"/>
          <w:rtl/>
          <w:lang w:bidi="he-IL"/>
        </w:rPr>
        <w:t xml:space="preserve"> </w:t>
      </w:r>
      <w:r w:rsidR="004C5A33" w:rsidRPr="00D9082B">
        <w:rPr>
          <w:rFonts w:asciiTheme="majorBidi" w:hAnsiTheme="majorBidi" w:cstheme="majorBidi"/>
          <w:lang w:bidi="he-IL"/>
        </w:rPr>
        <w:t xml:space="preserve">one of the </w:t>
      </w:r>
      <w:r w:rsidR="000D0429" w:rsidRPr="00D9082B">
        <w:rPr>
          <w:rFonts w:asciiTheme="majorBidi" w:hAnsiTheme="majorBidi" w:cstheme="majorBidi"/>
          <w:lang w:bidi="he-IL"/>
        </w:rPr>
        <w:t>practice</w:t>
      </w:r>
      <w:r w:rsidRPr="00D9082B">
        <w:rPr>
          <w:rFonts w:asciiTheme="majorBidi" w:hAnsiTheme="majorBidi" w:cstheme="majorBidi"/>
          <w:lang w:bidi="he-IL"/>
        </w:rPr>
        <w:t xml:space="preserve"> round a different player gets to play the</w:t>
      </w:r>
      <w:r w:rsidR="00275367" w:rsidRPr="00D9082B">
        <w:rPr>
          <w:rFonts w:asciiTheme="majorBidi" w:hAnsiTheme="majorBidi" w:cstheme="majorBidi"/>
          <w:lang w:bidi="he-IL"/>
        </w:rPr>
        <w:t xml:space="preserve"> </w:t>
      </w:r>
      <w:commentRangeStart w:id="7"/>
      <w:r w:rsidR="00275367" w:rsidRPr="00D9082B">
        <w:rPr>
          <w:rFonts w:asciiTheme="majorBidi" w:hAnsiTheme="majorBidi" w:cstheme="majorBidi"/>
          <w:lang w:bidi="he-IL"/>
        </w:rPr>
        <w:t xml:space="preserve">full choice role. </w:t>
      </w:r>
      <w:commentRangeEnd w:id="7"/>
      <w:r w:rsidR="00275367" w:rsidRPr="00D9082B">
        <w:rPr>
          <w:rStyle w:val="CommentReference"/>
          <w:rFonts w:asciiTheme="majorBidi" w:hAnsiTheme="majorBidi" w:cstheme="majorBidi"/>
        </w:rPr>
        <w:commentReference w:id="7"/>
      </w:r>
    </w:p>
    <w:p w14:paraId="3AF9E8A1" w14:textId="7D7E254C" w:rsidR="004052D4" w:rsidRPr="00D9082B" w:rsidRDefault="004052D4" w:rsidP="000D0429">
      <w:pPr>
        <w:pStyle w:val="ListParagraph"/>
        <w:numPr>
          <w:ilvl w:val="1"/>
          <w:numId w:val="1"/>
        </w:numPr>
        <w:rPr>
          <w:rFonts w:asciiTheme="majorBidi" w:hAnsiTheme="majorBidi" w:cstheme="majorBidi"/>
          <w:lang w:bidi="he-IL"/>
        </w:rPr>
      </w:pPr>
      <w:r w:rsidRPr="00D9082B">
        <w:rPr>
          <w:rFonts w:asciiTheme="majorBidi" w:hAnsiTheme="majorBidi" w:cstheme="majorBidi"/>
          <w:lang w:bidi="he-IL"/>
        </w:rPr>
        <w:t xml:space="preserve">After the </w:t>
      </w:r>
      <w:r w:rsidR="000D0429" w:rsidRPr="00D9082B">
        <w:rPr>
          <w:rFonts w:asciiTheme="majorBidi" w:hAnsiTheme="majorBidi" w:cstheme="majorBidi"/>
          <w:lang w:bidi="he-IL"/>
        </w:rPr>
        <w:t>practice rounds</w:t>
      </w:r>
      <w:r w:rsidRPr="00D9082B">
        <w:rPr>
          <w:rFonts w:asciiTheme="majorBidi" w:hAnsiTheme="majorBidi" w:cstheme="majorBidi"/>
          <w:lang w:bidi="he-IL"/>
        </w:rPr>
        <w:t>, the players see a screen with the following message</w:t>
      </w:r>
      <w:r w:rsidR="00D77FB5" w:rsidRPr="00D9082B">
        <w:rPr>
          <w:rFonts w:asciiTheme="majorBidi" w:hAnsiTheme="majorBidi" w:cstheme="majorBidi"/>
          <w:rtl/>
          <w:lang w:bidi="he-IL"/>
        </w:rPr>
        <w:t>:</w:t>
      </w:r>
      <w:r w:rsidR="00D77FB5" w:rsidRPr="00D9082B">
        <w:rPr>
          <w:rFonts w:asciiTheme="majorBidi" w:hAnsiTheme="majorBidi" w:cstheme="majorBidi"/>
          <w:lang w:bidi="he-IL"/>
        </w:rPr>
        <w:t xml:space="preserve"> </w:t>
      </w:r>
    </w:p>
    <w:p w14:paraId="205E34C4" w14:textId="1449E289" w:rsidR="004052D4" w:rsidRPr="00D9082B" w:rsidRDefault="004052D4" w:rsidP="004052D4">
      <w:pPr>
        <w:pStyle w:val="ListParagraph"/>
        <w:ind w:left="900"/>
        <w:jc w:val="right"/>
        <w:rPr>
          <w:rFonts w:asciiTheme="majorBidi" w:hAnsiTheme="majorBidi" w:cstheme="majorBidi"/>
          <w:rtl/>
          <w:lang w:bidi="he-IL"/>
        </w:rPr>
      </w:pPr>
      <w:commentRangeStart w:id="8"/>
      <w:commentRangeStart w:id="9"/>
      <w:r w:rsidRPr="00D9082B">
        <w:rPr>
          <w:rFonts w:asciiTheme="majorBidi" w:hAnsiTheme="majorBidi" w:cstheme="majorBidi"/>
          <w:rtl/>
          <w:lang w:bidi="he-IL"/>
        </w:rPr>
        <w:t>תמו סבבי הני</w:t>
      </w:r>
      <w:r w:rsidR="00FF4968" w:rsidRPr="00D9082B">
        <w:rPr>
          <w:rFonts w:asciiTheme="majorBidi" w:hAnsiTheme="majorBidi" w:cstheme="majorBidi"/>
          <w:rtl/>
          <w:lang w:bidi="he-IL"/>
        </w:rPr>
        <w:t>סיון, לחץ המשך כדי להתחיל במשחק</w:t>
      </w:r>
      <w:r w:rsidR="000D0429" w:rsidRPr="00D9082B">
        <w:rPr>
          <w:rFonts w:asciiTheme="majorBidi" w:hAnsiTheme="majorBidi" w:cstheme="majorBidi"/>
          <w:rtl/>
          <w:lang w:bidi="he-IL"/>
        </w:rPr>
        <w:t xml:space="preserve"> האמיתי (ממנו יידגמו תשלומייך על ההשתתפות במחקר).</w:t>
      </w:r>
      <w:commentRangeEnd w:id="8"/>
      <w:r w:rsidR="00875918">
        <w:rPr>
          <w:rStyle w:val="CommentReference"/>
        </w:rPr>
        <w:commentReference w:id="8"/>
      </w:r>
      <w:commentRangeEnd w:id="9"/>
      <w:r w:rsidR="00B10B73">
        <w:rPr>
          <w:rStyle w:val="CommentReference"/>
        </w:rPr>
        <w:commentReference w:id="9"/>
      </w:r>
    </w:p>
    <w:p w14:paraId="591B1998" w14:textId="77777777" w:rsidR="004052D4" w:rsidRPr="00D9082B" w:rsidRDefault="004052D4" w:rsidP="004052D4">
      <w:pPr>
        <w:pStyle w:val="ListParagraph"/>
        <w:ind w:left="900"/>
        <w:jc w:val="right"/>
        <w:rPr>
          <w:rFonts w:asciiTheme="majorBidi" w:hAnsiTheme="majorBidi" w:cstheme="majorBidi"/>
          <w:rtl/>
          <w:lang w:bidi="he-IL"/>
        </w:rPr>
      </w:pPr>
    </w:p>
    <w:p w14:paraId="7CA90D95" w14:textId="773A879C" w:rsidR="00D06CB8" w:rsidRPr="00D9082B" w:rsidRDefault="00F55B3A" w:rsidP="00D06CB8">
      <w:pPr>
        <w:pStyle w:val="ListParagraph"/>
        <w:numPr>
          <w:ilvl w:val="0"/>
          <w:numId w:val="11"/>
        </w:numPr>
        <w:rPr>
          <w:rFonts w:asciiTheme="majorBidi" w:hAnsiTheme="majorBidi" w:cstheme="majorBidi"/>
          <w:b/>
          <w:bCs/>
          <w:lang w:bidi="he-IL"/>
        </w:rPr>
      </w:pPr>
      <w:r w:rsidRPr="00D9082B">
        <w:rPr>
          <w:rFonts w:asciiTheme="majorBidi" w:hAnsiTheme="majorBidi" w:cstheme="majorBidi"/>
          <w:b/>
          <w:bCs/>
          <w:lang w:bidi="he-IL"/>
        </w:rPr>
        <w:lastRenderedPageBreak/>
        <w:t>A Round:</w:t>
      </w:r>
    </w:p>
    <w:p w14:paraId="42521723" w14:textId="5F3C6519" w:rsidR="00F55B3A" w:rsidRPr="00D9082B" w:rsidRDefault="00D06CB8" w:rsidP="00F55B3A">
      <w:pPr>
        <w:pStyle w:val="ListParagraph"/>
        <w:numPr>
          <w:ilvl w:val="0"/>
          <w:numId w:val="21"/>
        </w:numPr>
        <w:ind w:right="1170" w:hanging="180"/>
        <w:rPr>
          <w:rFonts w:asciiTheme="majorBidi" w:hAnsiTheme="majorBidi" w:cstheme="majorBidi"/>
          <w:lang w:bidi="he-IL"/>
        </w:rPr>
      </w:pPr>
      <w:r w:rsidRPr="00D9082B">
        <w:rPr>
          <w:rFonts w:asciiTheme="majorBidi" w:hAnsiTheme="majorBidi" w:cstheme="majorBidi"/>
          <w:lang w:bidi="he-IL"/>
        </w:rPr>
        <w:t xml:space="preserve">   In a round each player sees</w:t>
      </w:r>
      <w:r w:rsidR="00875918">
        <w:rPr>
          <w:rFonts w:asciiTheme="majorBidi" w:hAnsiTheme="majorBidi" w:cstheme="majorBidi"/>
          <w:lang w:bidi="he-IL"/>
        </w:rPr>
        <w:t xml:space="preserve"> </w:t>
      </w:r>
      <w:commentRangeStart w:id="10"/>
      <w:r w:rsidR="00875918">
        <w:rPr>
          <w:rFonts w:asciiTheme="majorBidi" w:hAnsiTheme="majorBidi" w:cstheme="majorBidi"/>
          <w:lang w:bidi="he-IL"/>
        </w:rPr>
        <w:t>four</w:t>
      </w:r>
      <w:r w:rsidRPr="00D9082B">
        <w:rPr>
          <w:rFonts w:asciiTheme="majorBidi" w:hAnsiTheme="majorBidi" w:cstheme="majorBidi"/>
          <w:lang w:bidi="he-IL"/>
        </w:rPr>
        <w:t xml:space="preserve"> buttons. </w:t>
      </w:r>
      <w:commentRangeEnd w:id="10"/>
      <w:r w:rsidRPr="00D9082B">
        <w:rPr>
          <w:rStyle w:val="CommentReference"/>
          <w:rFonts w:asciiTheme="majorBidi" w:hAnsiTheme="majorBidi" w:cstheme="majorBidi"/>
        </w:rPr>
        <w:commentReference w:id="10"/>
      </w:r>
    </w:p>
    <w:p w14:paraId="2471488A" w14:textId="377E511A" w:rsidR="00D06CB8" w:rsidRPr="00D9082B" w:rsidRDefault="00D06CB8" w:rsidP="00F55B3A">
      <w:pPr>
        <w:pStyle w:val="ListParagraph"/>
        <w:numPr>
          <w:ilvl w:val="0"/>
          <w:numId w:val="21"/>
        </w:numPr>
        <w:ind w:right="1170" w:hanging="180"/>
        <w:rPr>
          <w:rFonts w:asciiTheme="majorBidi" w:hAnsiTheme="majorBidi" w:cstheme="majorBidi"/>
          <w:lang w:bidi="he-IL"/>
        </w:rPr>
      </w:pPr>
      <w:r w:rsidRPr="00D9082B">
        <w:rPr>
          <w:rFonts w:asciiTheme="majorBidi" w:hAnsiTheme="majorBidi" w:cstheme="majorBidi"/>
          <w:lang w:bidi="he-IL"/>
        </w:rPr>
        <w:t xml:space="preserve">   Each round has two phases</w:t>
      </w:r>
    </w:p>
    <w:p w14:paraId="624E6F5B" w14:textId="0F1AA91F" w:rsidR="00F55B3A" w:rsidRPr="00D9082B" w:rsidRDefault="00F55B3A" w:rsidP="00F55B3A">
      <w:pPr>
        <w:pStyle w:val="ListParagraph"/>
        <w:numPr>
          <w:ilvl w:val="2"/>
          <w:numId w:val="1"/>
        </w:numPr>
        <w:ind w:right="1170"/>
        <w:rPr>
          <w:rFonts w:asciiTheme="majorBidi" w:hAnsiTheme="majorBidi" w:cstheme="majorBidi"/>
          <w:lang w:bidi="he-IL"/>
        </w:rPr>
      </w:pPr>
      <w:r w:rsidRPr="00D9082B">
        <w:rPr>
          <w:rFonts w:asciiTheme="majorBidi" w:hAnsiTheme="majorBidi" w:cstheme="majorBidi"/>
          <w:u w:val="single"/>
          <w:lang w:bidi="he-IL"/>
        </w:rPr>
        <w:t>Sampling Phase:</w:t>
      </w:r>
      <w:r w:rsidRPr="00D9082B">
        <w:rPr>
          <w:rFonts w:asciiTheme="majorBidi" w:hAnsiTheme="majorBidi" w:cstheme="majorBidi"/>
          <w:lang w:bidi="he-IL"/>
        </w:rPr>
        <w:t xml:space="preserve"> in this part each player can sample</w:t>
      </w:r>
      <w:r w:rsidR="00D06CB8" w:rsidRPr="00D9082B">
        <w:rPr>
          <w:rFonts w:asciiTheme="majorBidi" w:hAnsiTheme="majorBidi" w:cstheme="majorBidi"/>
          <w:lang w:bidi="he-IL"/>
        </w:rPr>
        <w:t xml:space="preserve"> with replacement from the available</w:t>
      </w:r>
      <w:r w:rsidRPr="00D9082B">
        <w:rPr>
          <w:rFonts w:asciiTheme="majorBidi" w:hAnsiTheme="majorBidi" w:cstheme="majorBidi"/>
          <w:lang w:bidi="he-IL"/>
        </w:rPr>
        <w:t xml:space="preserve"> buttons. </w:t>
      </w:r>
      <w:r w:rsidR="00D06CB8" w:rsidRPr="00D9082B">
        <w:rPr>
          <w:rFonts w:asciiTheme="majorBidi" w:hAnsiTheme="majorBidi" w:cstheme="majorBidi"/>
          <w:lang w:bidi="he-IL"/>
        </w:rPr>
        <w:t>B</w:t>
      </w:r>
      <w:r w:rsidRPr="00D9082B">
        <w:rPr>
          <w:rFonts w:asciiTheme="majorBidi" w:hAnsiTheme="majorBidi" w:cstheme="majorBidi"/>
          <w:lang w:bidi="he-IL"/>
        </w:rPr>
        <w:t>y pressing the buttons, a player sees</w:t>
      </w:r>
      <w:r w:rsidR="00D06CB8" w:rsidRPr="00D9082B">
        <w:rPr>
          <w:rFonts w:asciiTheme="majorBidi" w:hAnsiTheme="majorBidi" w:cstheme="majorBidi"/>
          <w:lang w:bidi="he-IL"/>
        </w:rPr>
        <w:t xml:space="preserve"> an </w:t>
      </w:r>
      <w:r w:rsidRPr="00D9082B">
        <w:rPr>
          <w:rFonts w:asciiTheme="majorBidi" w:hAnsiTheme="majorBidi" w:cstheme="majorBidi"/>
          <w:lang w:bidi="he-IL"/>
        </w:rPr>
        <w:t>outcome</w:t>
      </w:r>
      <w:r w:rsidR="00D06CB8" w:rsidRPr="00D9082B">
        <w:rPr>
          <w:rFonts w:asciiTheme="majorBidi" w:hAnsiTheme="majorBidi" w:cstheme="majorBidi"/>
          <w:lang w:bidi="he-IL"/>
        </w:rPr>
        <w:t xml:space="preserve"> either a </w:t>
      </w:r>
      <w:commentRangeStart w:id="11"/>
      <w:r w:rsidR="00D06CB8" w:rsidRPr="00D9082B">
        <w:rPr>
          <w:rFonts w:asciiTheme="majorBidi" w:hAnsiTheme="majorBidi" w:cstheme="majorBidi"/>
          <w:lang w:bidi="he-IL"/>
        </w:rPr>
        <w:t>high or a low outcome</w:t>
      </w:r>
      <w:r w:rsidR="00A37014" w:rsidRPr="00D9082B">
        <w:rPr>
          <w:rFonts w:asciiTheme="majorBidi" w:hAnsiTheme="majorBidi" w:cstheme="majorBidi"/>
          <w:lang w:bidi="he-IL"/>
        </w:rPr>
        <w:t xml:space="preserve"> </w:t>
      </w:r>
      <w:r w:rsidR="00A37014" w:rsidRPr="00D9082B">
        <w:rPr>
          <w:rFonts w:asciiTheme="majorBidi" w:hAnsiTheme="majorBidi" w:cstheme="majorBidi"/>
        </w:rPr>
        <w:t xml:space="preserve">drawn from the selected button’s distribution (detailed in the excel file) and displayed </w:t>
      </w:r>
      <w:r w:rsidR="00D06CB8" w:rsidRPr="00D9082B">
        <w:rPr>
          <w:rFonts w:asciiTheme="majorBidi" w:hAnsiTheme="majorBidi" w:cstheme="majorBidi"/>
          <w:lang w:bidi="he-IL"/>
        </w:rPr>
        <w:t xml:space="preserve"> </w:t>
      </w:r>
      <w:commentRangeEnd w:id="11"/>
      <w:r w:rsidR="00D06CB8" w:rsidRPr="00D9082B">
        <w:rPr>
          <w:rStyle w:val="CommentReference"/>
          <w:rFonts w:asciiTheme="majorBidi" w:hAnsiTheme="majorBidi" w:cstheme="majorBidi"/>
        </w:rPr>
        <w:commentReference w:id="11"/>
      </w:r>
      <w:r w:rsidR="00D06CB8" w:rsidRPr="00D9082B">
        <w:rPr>
          <w:rFonts w:asciiTheme="majorBidi" w:hAnsiTheme="majorBidi" w:cstheme="majorBidi"/>
          <w:lang w:bidi="he-IL"/>
        </w:rPr>
        <w:t xml:space="preserve">for </w:t>
      </w:r>
      <w:r w:rsidR="00931729" w:rsidRPr="00931729">
        <w:rPr>
          <w:rFonts w:asciiTheme="majorBidi" w:hAnsiTheme="majorBidi" w:cstheme="majorBidi"/>
          <w:color w:val="FF0000"/>
          <w:lang w:bidi="he-IL"/>
        </w:rPr>
        <w:t>Showtime</w:t>
      </w:r>
      <w:r w:rsidR="00931729">
        <w:rPr>
          <w:rFonts w:asciiTheme="majorBidi" w:hAnsiTheme="majorBidi" w:cstheme="majorBidi"/>
          <w:lang w:bidi="he-IL"/>
        </w:rPr>
        <w:t xml:space="preserve"> seconds (initial value</w:t>
      </w:r>
      <w:r w:rsidR="00931729" w:rsidRPr="00931729">
        <w:rPr>
          <w:rFonts w:asciiTheme="majorBidi" w:hAnsiTheme="majorBidi" w:cstheme="majorBidi"/>
          <w:color w:val="FF0000"/>
          <w:lang w:bidi="he-IL"/>
        </w:rPr>
        <w:t xml:space="preserve"> Showtime</w:t>
      </w:r>
      <w:r w:rsidR="00931729">
        <w:rPr>
          <w:rFonts w:asciiTheme="majorBidi" w:hAnsiTheme="majorBidi" w:cstheme="majorBidi"/>
          <w:lang w:bidi="he-IL"/>
        </w:rPr>
        <w:t>=1.5</w:t>
      </w:r>
      <w:r w:rsidR="00D06CB8" w:rsidRPr="00D9082B">
        <w:rPr>
          <w:rFonts w:asciiTheme="majorBidi" w:hAnsiTheme="majorBidi" w:cstheme="majorBidi"/>
          <w:lang w:bidi="he-IL"/>
        </w:rPr>
        <w:t xml:space="preserve"> secon</w:t>
      </w:r>
      <w:r w:rsidR="00A37014" w:rsidRPr="00D9082B">
        <w:rPr>
          <w:rFonts w:asciiTheme="majorBidi" w:hAnsiTheme="majorBidi" w:cstheme="majorBidi"/>
          <w:lang w:bidi="he-IL"/>
        </w:rPr>
        <w:t>ds</w:t>
      </w:r>
      <w:r w:rsidR="00FB59E0">
        <w:rPr>
          <w:rFonts w:asciiTheme="majorBidi" w:hAnsiTheme="majorBidi" w:cstheme="majorBidi"/>
          <w:lang w:bidi="he-IL"/>
        </w:rPr>
        <w:t>)</w:t>
      </w:r>
      <w:r w:rsidR="00C743F4">
        <w:rPr>
          <w:rFonts w:asciiTheme="majorBidi" w:hAnsiTheme="majorBidi" w:cstheme="majorBidi"/>
          <w:lang w:bidi="he-IL"/>
        </w:rPr>
        <w:t xml:space="preserve">. </w:t>
      </w:r>
      <w:r w:rsidR="000E3791" w:rsidRPr="00D9082B">
        <w:rPr>
          <w:rFonts w:asciiTheme="majorBidi" w:hAnsiTheme="majorBidi" w:cstheme="majorBidi"/>
          <w:lang w:bidi="he-IL"/>
        </w:rPr>
        <w:t xml:space="preserve">Before sampling another button (or making a final choice) the player </w:t>
      </w:r>
      <w:proofErr w:type="gramStart"/>
      <w:r w:rsidR="000E3791" w:rsidRPr="00D9082B">
        <w:rPr>
          <w:rFonts w:asciiTheme="majorBidi" w:hAnsiTheme="majorBidi" w:cstheme="majorBidi"/>
          <w:lang w:bidi="he-IL"/>
        </w:rPr>
        <w:t>has to</w:t>
      </w:r>
      <w:proofErr w:type="gramEnd"/>
      <w:r w:rsidR="000E3791" w:rsidRPr="00D9082B">
        <w:rPr>
          <w:rFonts w:asciiTheme="majorBidi" w:hAnsiTheme="majorBidi" w:cstheme="majorBidi"/>
          <w:lang w:bidi="he-IL"/>
        </w:rPr>
        <w:t xml:space="preserve"> wait for all the other player to sample (or choose). </w:t>
      </w:r>
      <w:r w:rsidRPr="00D9082B">
        <w:rPr>
          <w:rFonts w:asciiTheme="majorBidi" w:hAnsiTheme="majorBidi" w:cstheme="majorBidi"/>
          <w:lang w:bidi="he-IL"/>
        </w:rPr>
        <w:t>Every time a player samples it counts as a turn.</w:t>
      </w:r>
    </w:p>
    <w:p w14:paraId="4C12CE31" w14:textId="7FAE5D40" w:rsidR="002F2A26" w:rsidRDefault="00F55B3A" w:rsidP="009B6042">
      <w:pPr>
        <w:pStyle w:val="ListParagraph"/>
        <w:numPr>
          <w:ilvl w:val="2"/>
          <w:numId w:val="1"/>
        </w:numPr>
        <w:ind w:right="1170"/>
        <w:rPr>
          <w:rFonts w:asciiTheme="majorBidi" w:hAnsiTheme="majorBidi" w:cstheme="majorBidi"/>
          <w:lang w:bidi="he-IL"/>
        </w:rPr>
      </w:pPr>
      <w:commentRangeStart w:id="12"/>
      <w:r w:rsidRPr="00D9082B">
        <w:rPr>
          <w:rFonts w:asciiTheme="majorBidi" w:hAnsiTheme="majorBidi" w:cstheme="majorBidi"/>
          <w:u w:val="single"/>
          <w:lang w:bidi="he-IL"/>
        </w:rPr>
        <w:t>Choice Phase</w:t>
      </w:r>
      <w:r w:rsidRPr="00D9082B">
        <w:rPr>
          <w:rFonts w:asciiTheme="majorBidi" w:hAnsiTheme="majorBidi" w:cstheme="majorBidi"/>
          <w:lang w:bidi="he-IL"/>
        </w:rPr>
        <w:t xml:space="preserve">: </w:t>
      </w:r>
      <w:commentRangeEnd w:id="12"/>
      <w:r w:rsidR="00A37014" w:rsidRPr="00D9082B">
        <w:rPr>
          <w:rStyle w:val="CommentReference"/>
          <w:rFonts w:asciiTheme="majorBidi" w:hAnsiTheme="majorBidi" w:cstheme="majorBidi"/>
        </w:rPr>
        <w:commentReference w:id="12"/>
      </w:r>
      <w:r w:rsidRPr="00D9082B">
        <w:rPr>
          <w:rFonts w:asciiTheme="majorBidi" w:hAnsiTheme="majorBidi" w:cstheme="majorBidi"/>
          <w:lang w:bidi="he-IL"/>
        </w:rPr>
        <w:t xml:space="preserve"> Each player must choose the button which he believes (based on the sampling he has done in the sampling phase) has the highest Expected Value. Every time </w:t>
      </w:r>
      <w:r w:rsidR="00253DD2" w:rsidRPr="00D9082B">
        <w:rPr>
          <w:rFonts w:asciiTheme="majorBidi" w:hAnsiTheme="majorBidi" w:cstheme="majorBidi"/>
          <w:lang w:bidi="he-IL"/>
        </w:rPr>
        <w:t>a playe</w:t>
      </w:r>
      <w:r w:rsidR="00253DD2">
        <w:rPr>
          <w:rFonts w:asciiTheme="majorBidi" w:hAnsiTheme="majorBidi" w:cstheme="majorBidi"/>
          <w:lang w:bidi="he-IL"/>
        </w:rPr>
        <w:t>r makes a final choice</w:t>
      </w:r>
      <w:r w:rsidRPr="00D9082B">
        <w:rPr>
          <w:rFonts w:asciiTheme="majorBidi" w:hAnsiTheme="majorBidi" w:cstheme="majorBidi"/>
          <w:lang w:bidi="he-IL"/>
        </w:rPr>
        <w:t xml:space="preserve"> it also </w:t>
      </w:r>
      <w:commentRangeStart w:id="13"/>
      <w:r w:rsidRPr="00D9082B">
        <w:rPr>
          <w:rFonts w:asciiTheme="majorBidi" w:hAnsiTheme="majorBidi" w:cstheme="majorBidi"/>
          <w:lang w:bidi="he-IL"/>
        </w:rPr>
        <w:t>counts as a turn</w:t>
      </w:r>
      <w:commentRangeEnd w:id="13"/>
      <w:r w:rsidR="00D06CB8" w:rsidRPr="00D9082B">
        <w:rPr>
          <w:rStyle w:val="CommentReference"/>
          <w:rFonts w:asciiTheme="majorBidi" w:hAnsiTheme="majorBidi" w:cstheme="majorBidi"/>
        </w:rPr>
        <w:commentReference w:id="13"/>
      </w:r>
      <w:r w:rsidRPr="00D9082B">
        <w:rPr>
          <w:rFonts w:asciiTheme="majorBidi" w:hAnsiTheme="majorBidi" w:cstheme="majorBidi"/>
          <w:lang w:bidi="he-IL"/>
        </w:rPr>
        <w:t xml:space="preserve">. </w:t>
      </w:r>
      <w:commentRangeStart w:id="14"/>
      <w:commentRangeStart w:id="15"/>
      <w:commentRangeStart w:id="16"/>
      <w:commentRangeStart w:id="17"/>
      <w:r w:rsidRPr="00D9082B">
        <w:rPr>
          <w:rFonts w:asciiTheme="majorBidi" w:hAnsiTheme="majorBidi" w:cstheme="majorBidi"/>
          <w:lang w:bidi="he-IL"/>
        </w:rPr>
        <w:t>After choosing the player see the EV of the button chosen</w:t>
      </w:r>
      <w:r w:rsidR="009B6042" w:rsidRPr="00D9082B">
        <w:rPr>
          <w:rFonts w:asciiTheme="majorBidi" w:hAnsiTheme="majorBidi" w:cstheme="majorBidi"/>
          <w:lang w:bidi="he-IL"/>
        </w:rPr>
        <w:t xml:space="preserve"> (this is his current round’s payoff)</w:t>
      </w:r>
      <w:r w:rsidRPr="00D9082B">
        <w:rPr>
          <w:rFonts w:asciiTheme="majorBidi" w:hAnsiTheme="majorBidi" w:cstheme="majorBidi"/>
          <w:lang w:bidi="he-IL"/>
        </w:rPr>
        <w:t xml:space="preserve"> </w:t>
      </w:r>
      <w:commentRangeEnd w:id="14"/>
      <w:r w:rsidR="00CA7C07" w:rsidRPr="00D9082B">
        <w:rPr>
          <w:rStyle w:val="CommentReference"/>
          <w:rFonts w:asciiTheme="majorBidi" w:hAnsiTheme="majorBidi" w:cstheme="majorBidi"/>
          <w:rtl/>
        </w:rPr>
        <w:commentReference w:id="14"/>
      </w:r>
      <w:commentRangeEnd w:id="15"/>
      <w:r w:rsidR="006914C7" w:rsidRPr="00D9082B">
        <w:rPr>
          <w:rStyle w:val="CommentReference"/>
          <w:rFonts w:asciiTheme="majorBidi" w:hAnsiTheme="majorBidi" w:cstheme="majorBidi"/>
        </w:rPr>
        <w:commentReference w:id="15"/>
      </w:r>
      <w:commentRangeEnd w:id="16"/>
      <w:r w:rsidR="00A37014" w:rsidRPr="00D9082B">
        <w:rPr>
          <w:rStyle w:val="CommentReference"/>
          <w:rFonts w:asciiTheme="majorBidi" w:hAnsiTheme="majorBidi" w:cstheme="majorBidi"/>
        </w:rPr>
        <w:commentReference w:id="16"/>
      </w:r>
      <w:commentRangeEnd w:id="17"/>
      <w:r w:rsidR="005F4605">
        <w:rPr>
          <w:rStyle w:val="CommentReference"/>
        </w:rPr>
        <w:commentReference w:id="17"/>
      </w:r>
      <w:r w:rsidRPr="00D9082B">
        <w:rPr>
          <w:rFonts w:asciiTheme="majorBidi" w:hAnsiTheme="majorBidi" w:cstheme="majorBidi"/>
          <w:lang w:bidi="he-IL"/>
        </w:rPr>
        <w:t xml:space="preserve">and the button immediately becomes unavailable to the other players regardless if they are in the choice phase or the sampling </w:t>
      </w:r>
      <w:r w:rsidR="00253DD2" w:rsidRPr="00D9082B">
        <w:rPr>
          <w:rFonts w:asciiTheme="majorBidi" w:hAnsiTheme="majorBidi" w:cstheme="majorBidi"/>
          <w:lang w:bidi="he-IL"/>
        </w:rPr>
        <w:t>phase</w:t>
      </w:r>
      <w:r w:rsidR="00136B57">
        <w:rPr>
          <w:rFonts w:asciiTheme="majorBidi" w:hAnsiTheme="majorBidi" w:cstheme="majorBidi"/>
          <w:lang w:bidi="he-IL"/>
        </w:rPr>
        <w:t xml:space="preserve">. </w:t>
      </w:r>
      <w:commentRangeStart w:id="18"/>
      <w:r w:rsidR="00931729">
        <w:rPr>
          <w:rFonts w:asciiTheme="majorBidi" w:hAnsiTheme="majorBidi" w:cstheme="majorBidi"/>
          <w:lang w:bidi="he-IL"/>
        </w:rPr>
        <w:t xml:space="preserve">The </w:t>
      </w:r>
      <w:r w:rsidR="002F2A26">
        <w:rPr>
          <w:rFonts w:asciiTheme="majorBidi" w:hAnsiTheme="majorBidi" w:cstheme="majorBidi"/>
          <w:lang w:bidi="he-IL"/>
        </w:rPr>
        <w:t xml:space="preserve">chosen </w:t>
      </w:r>
      <w:r w:rsidR="00931729">
        <w:rPr>
          <w:rFonts w:asciiTheme="majorBidi" w:hAnsiTheme="majorBidi" w:cstheme="majorBidi"/>
          <w:lang w:bidi="he-IL"/>
        </w:rPr>
        <w:t>button E</w:t>
      </w:r>
      <w:r w:rsidR="002F2A26">
        <w:rPr>
          <w:rFonts w:asciiTheme="majorBidi" w:hAnsiTheme="majorBidi" w:cstheme="majorBidi"/>
          <w:lang w:bidi="he-IL"/>
        </w:rPr>
        <w:t xml:space="preserve">V </w:t>
      </w:r>
      <w:commentRangeEnd w:id="18"/>
      <w:r w:rsidR="002F2A26">
        <w:rPr>
          <w:rStyle w:val="CommentReference"/>
        </w:rPr>
        <w:commentReference w:id="18"/>
      </w:r>
      <w:r w:rsidR="002F2A26">
        <w:rPr>
          <w:rFonts w:asciiTheme="majorBidi" w:hAnsiTheme="majorBidi" w:cstheme="majorBidi"/>
          <w:lang w:bidi="he-IL"/>
        </w:rPr>
        <w:t>(which is the outcome of a round)</w:t>
      </w:r>
      <w:r w:rsidR="00931729">
        <w:rPr>
          <w:rFonts w:asciiTheme="majorBidi" w:hAnsiTheme="majorBidi" w:cstheme="majorBidi"/>
          <w:lang w:bidi="he-IL"/>
        </w:rPr>
        <w:t xml:space="preserve"> is presented for </w:t>
      </w:r>
      <w:proofErr w:type="spellStart"/>
      <w:r w:rsidR="00931729" w:rsidRPr="00931729">
        <w:rPr>
          <w:rFonts w:asciiTheme="majorBidi" w:hAnsiTheme="majorBidi" w:cstheme="majorBidi"/>
          <w:color w:val="FF0000"/>
          <w:lang w:bidi="he-IL"/>
        </w:rPr>
        <w:t>Show</w:t>
      </w:r>
      <w:r w:rsidR="00931729">
        <w:rPr>
          <w:rFonts w:asciiTheme="majorBidi" w:hAnsiTheme="majorBidi" w:cstheme="majorBidi"/>
          <w:color w:val="FF0000"/>
          <w:lang w:bidi="he-IL"/>
        </w:rPr>
        <w:t>T</w:t>
      </w:r>
      <w:r w:rsidR="00931729" w:rsidRPr="00931729">
        <w:rPr>
          <w:rFonts w:asciiTheme="majorBidi" w:hAnsiTheme="majorBidi" w:cstheme="majorBidi"/>
          <w:color w:val="FF0000"/>
          <w:lang w:bidi="he-IL"/>
        </w:rPr>
        <w:t>imeEV</w:t>
      </w:r>
      <w:proofErr w:type="spellEnd"/>
      <w:r w:rsidR="00931729">
        <w:rPr>
          <w:rFonts w:asciiTheme="majorBidi" w:hAnsiTheme="majorBidi" w:cstheme="majorBidi"/>
          <w:color w:val="FF0000"/>
          <w:lang w:bidi="he-IL"/>
        </w:rPr>
        <w:t xml:space="preserve"> </w:t>
      </w:r>
      <w:r w:rsidR="00931729">
        <w:rPr>
          <w:rFonts w:asciiTheme="majorBidi" w:hAnsiTheme="majorBidi" w:cstheme="majorBidi"/>
          <w:lang w:bidi="he-IL"/>
        </w:rPr>
        <w:t xml:space="preserve">(initial </w:t>
      </w:r>
      <w:proofErr w:type="spellStart"/>
      <w:r w:rsidR="00931729" w:rsidRPr="00931729">
        <w:rPr>
          <w:rFonts w:asciiTheme="majorBidi" w:hAnsiTheme="majorBidi" w:cstheme="majorBidi"/>
          <w:color w:val="FF0000"/>
          <w:lang w:bidi="he-IL"/>
        </w:rPr>
        <w:t>Show</w:t>
      </w:r>
      <w:r w:rsidR="00931729">
        <w:rPr>
          <w:rFonts w:asciiTheme="majorBidi" w:hAnsiTheme="majorBidi" w:cstheme="majorBidi"/>
          <w:color w:val="FF0000"/>
          <w:lang w:bidi="he-IL"/>
        </w:rPr>
        <w:t>T</w:t>
      </w:r>
      <w:r w:rsidR="00931729" w:rsidRPr="00931729">
        <w:rPr>
          <w:rFonts w:asciiTheme="majorBidi" w:hAnsiTheme="majorBidi" w:cstheme="majorBidi"/>
          <w:color w:val="FF0000"/>
          <w:lang w:bidi="he-IL"/>
        </w:rPr>
        <w:t>imeEV</w:t>
      </w:r>
      <w:proofErr w:type="spellEnd"/>
      <w:r w:rsidR="00931729">
        <w:rPr>
          <w:rFonts w:asciiTheme="majorBidi" w:hAnsiTheme="majorBidi" w:cstheme="majorBidi"/>
          <w:lang w:bidi="he-IL"/>
        </w:rPr>
        <w:t>= 2 seconds).</w:t>
      </w:r>
      <w:r w:rsidR="002F2A26">
        <w:rPr>
          <w:rFonts w:asciiTheme="majorBidi" w:hAnsiTheme="majorBidi" w:cstheme="majorBidi"/>
          <w:lang w:bidi="he-IL"/>
        </w:rPr>
        <w:t xml:space="preserve"> </w:t>
      </w:r>
      <w:r w:rsidR="00931729">
        <w:rPr>
          <w:rFonts w:asciiTheme="majorBidi" w:hAnsiTheme="majorBidi" w:cstheme="majorBidi"/>
          <w:lang w:bidi="he-IL"/>
        </w:rPr>
        <w:t xml:space="preserve">  </w:t>
      </w:r>
      <w:r w:rsidRPr="00D9082B">
        <w:rPr>
          <w:rFonts w:asciiTheme="majorBidi" w:hAnsiTheme="majorBidi" w:cstheme="majorBidi"/>
          <w:lang w:bidi="he-IL"/>
        </w:rPr>
        <w:t xml:space="preserve">In the case that two players chose the same button at the same </w:t>
      </w:r>
      <w:r w:rsidR="006F19F3">
        <w:rPr>
          <w:rFonts w:asciiTheme="majorBidi" w:hAnsiTheme="majorBidi" w:cstheme="majorBidi"/>
          <w:lang w:bidi="he-IL"/>
        </w:rPr>
        <w:t>turn</w:t>
      </w:r>
      <w:r w:rsidR="00CA7C07" w:rsidRPr="00D9082B">
        <w:rPr>
          <w:rFonts w:asciiTheme="majorBidi" w:hAnsiTheme="majorBidi" w:cstheme="majorBidi"/>
          <w:lang w:bidi="he-IL"/>
        </w:rPr>
        <w:t>,</w:t>
      </w:r>
      <w:r w:rsidRPr="00D9082B">
        <w:rPr>
          <w:rFonts w:asciiTheme="majorBidi" w:hAnsiTheme="majorBidi" w:cstheme="majorBidi"/>
          <w:lang w:bidi="he-IL"/>
        </w:rPr>
        <w:t xml:space="preserve"> there should be a random toll. </w:t>
      </w:r>
      <w:r w:rsidR="00CA7C07" w:rsidRPr="00D9082B">
        <w:rPr>
          <w:rFonts w:asciiTheme="majorBidi" w:hAnsiTheme="majorBidi" w:cstheme="majorBidi"/>
          <w:lang w:bidi="he-IL"/>
        </w:rPr>
        <w:t xml:space="preserve">The player that wins get </w:t>
      </w:r>
      <w:r w:rsidR="009B6042" w:rsidRPr="00D9082B">
        <w:rPr>
          <w:rFonts w:asciiTheme="majorBidi" w:hAnsiTheme="majorBidi" w:cstheme="majorBidi"/>
          <w:lang w:bidi="he-IL"/>
        </w:rPr>
        <w:t>its payoff (its EV)</w:t>
      </w:r>
      <w:r w:rsidR="00CA7C07" w:rsidRPr="00D9082B">
        <w:rPr>
          <w:rFonts w:asciiTheme="majorBidi" w:hAnsiTheme="majorBidi" w:cstheme="majorBidi"/>
          <w:lang w:bidi="he-IL"/>
        </w:rPr>
        <w:t>, and t</w:t>
      </w:r>
      <w:r w:rsidRPr="00D9082B">
        <w:rPr>
          <w:rFonts w:asciiTheme="majorBidi" w:hAnsiTheme="majorBidi" w:cstheme="majorBidi"/>
          <w:lang w:bidi="he-IL"/>
        </w:rPr>
        <w:t>he player that loses gets a message –</w:t>
      </w:r>
    </w:p>
    <w:p w14:paraId="7612E77F" w14:textId="59C740EE" w:rsidR="00F55B3A" w:rsidRDefault="00F55B3A" w:rsidP="002F2A26">
      <w:pPr>
        <w:pStyle w:val="ListParagraph"/>
        <w:ind w:left="2340" w:right="1170"/>
        <w:rPr>
          <w:rFonts w:asciiTheme="majorBidi" w:hAnsiTheme="majorBidi" w:cstheme="majorBidi"/>
          <w:lang w:bidi="he-IL"/>
        </w:rPr>
      </w:pPr>
      <w:r w:rsidRPr="00D9082B">
        <w:rPr>
          <w:rFonts w:asciiTheme="majorBidi" w:hAnsiTheme="majorBidi" w:cstheme="majorBidi"/>
          <w:lang w:bidi="he-IL"/>
        </w:rPr>
        <w:t xml:space="preserve"> </w:t>
      </w:r>
    </w:p>
    <w:p w14:paraId="5557B293" w14:textId="3A156B99" w:rsidR="002F2A26" w:rsidRPr="00D9082B" w:rsidRDefault="002F2A26" w:rsidP="002F2A26">
      <w:pPr>
        <w:pStyle w:val="ListParagraph"/>
        <w:ind w:left="2340" w:right="1170"/>
        <w:jc w:val="right"/>
        <w:rPr>
          <w:rFonts w:asciiTheme="majorBidi" w:hAnsiTheme="majorBidi" w:cstheme="majorBidi"/>
          <w:rtl/>
          <w:lang w:bidi="he-IL"/>
        </w:rPr>
      </w:pPr>
      <w:r>
        <w:rPr>
          <w:rFonts w:asciiTheme="majorBidi" w:hAnsiTheme="majorBidi" w:cstheme="majorBidi" w:hint="cs"/>
          <w:rtl/>
          <w:lang w:bidi="he-IL"/>
        </w:rPr>
        <w:t>"שחקן אחר בחר באפשרות זו לפניך, תוכל להמשיך לדגום לפני שתבצע בחירה נוספת".</w:t>
      </w:r>
    </w:p>
    <w:p w14:paraId="4E47F37D" w14:textId="51109EFA" w:rsidR="00F55B3A" w:rsidRPr="002F2A26" w:rsidRDefault="00F55B3A" w:rsidP="002F2A26">
      <w:pPr>
        <w:pStyle w:val="ListParagraph"/>
        <w:ind w:left="1080" w:right="1170"/>
        <w:rPr>
          <w:rFonts w:asciiTheme="majorBidi" w:hAnsiTheme="majorBidi" w:cstheme="majorBidi"/>
          <w:rtl/>
          <w:lang w:bidi="he-IL"/>
        </w:rPr>
      </w:pPr>
    </w:p>
    <w:p w14:paraId="3954E218" w14:textId="4B17D4B7" w:rsidR="00F55B3A" w:rsidRDefault="00F55B3A">
      <w:pPr>
        <w:pStyle w:val="ListParagraph"/>
        <w:ind w:left="1080" w:right="1170" w:firstLine="1260"/>
        <w:rPr>
          <w:rFonts w:asciiTheme="majorBidi" w:hAnsiTheme="majorBidi" w:cstheme="majorBidi"/>
          <w:lang w:bidi="he-IL"/>
        </w:rPr>
      </w:pPr>
      <w:r w:rsidRPr="00D9082B">
        <w:rPr>
          <w:rFonts w:asciiTheme="majorBidi" w:hAnsiTheme="majorBidi" w:cstheme="majorBidi"/>
          <w:lang w:bidi="he-IL"/>
        </w:rPr>
        <w:t xml:space="preserve">And is moved back to the sampling phase. </w:t>
      </w:r>
    </w:p>
    <w:p w14:paraId="6C485ACD" w14:textId="7FF9EB3A" w:rsidR="006F19F3" w:rsidRPr="00D9082B" w:rsidRDefault="006F19F3" w:rsidP="00F75C2B">
      <w:pPr>
        <w:pStyle w:val="ListParagraph"/>
        <w:ind w:left="2340" w:right="1170"/>
        <w:rPr>
          <w:rFonts w:asciiTheme="majorBidi" w:hAnsiTheme="majorBidi" w:cstheme="majorBidi"/>
          <w:lang w:bidi="he-IL"/>
        </w:rPr>
      </w:pPr>
      <w:r>
        <w:rPr>
          <w:rFonts w:asciiTheme="majorBidi" w:hAnsiTheme="majorBidi" w:cstheme="majorBidi"/>
          <w:lang w:bidi="he-IL"/>
        </w:rPr>
        <w:t>In the case a player has only two options and one of them was</w:t>
      </w:r>
      <w:r w:rsidR="00F75C2B">
        <w:rPr>
          <w:rFonts w:asciiTheme="majorBidi" w:hAnsiTheme="majorBidi" w:cstheme="majorBidi"/>
          <w:lang w:bidi="he-IL"/>
        </w:rPr>
        <w:t xml:space="preserve"> </w:t>
      </w:r>
      <w:r>
        <w:rPr>
          <w:rFonts w:asciiTheme="majorBidi" w:hAnsiTheme="majorBidi" w:cstheme="majorBidi"/>
          <w:lang w:bidi="he-IL"/>
        </w:rPr>
        <w:t xml:space="preserve">chosen by another player the player gets the other option outcome (it is showed on the button), with a </w:t>
      </w:r>
      <w:r w:rsidR="002F2A26">
        <w:rPr>
          <w:rFonts w:asciiTheme="majorBidi" w:hAnsiTheme="majorBidi" w:cstheme="majorBidi"/>
          <w:lang w:bidi="he-IL"/>
        </w:rPr>
        <w:t>message</w:t>
      </w:r>
      <w:r w:rsidR="007E5530">
        <w:rPr>
          <w:rFonts w:asciiTheme="majorBidi" w:hAnsiTheme="majorBidi" w:cstheme="majorBidi"/>
          <w:lang w:bidi="he-IL"/>
        </w:rPr>
        <w:t xml:space="preserve"> as the ppt.</w:t>
      </w:r>
    </w:p>
    <w:p w14:paraId="26A92736" w14:textId="77777777" w:rsidR="00F55B3A" w:rsidRPr="00D9082B" w:rsidRDefault="00F55B3A" w:rsidP="00F55B3A">
      <w:pPr>
        <w:pStyle w:val="ListParagraph"/>
        <w:ind w:left="450"/>
        <w:rPr>
          <w:rFonts w:asciiTheme="majorBidi" w:hAnsiTheme="majorBidi" w:cstheme="majorBidi"/>
          <w:b/>
          <w:bCs/>
          <w:lang w:bidi="he-IL"/>
        </w:rPr>
      </w:pPr>
    </w:p>
    <w:p w14:paraId="4E9D5519" w14:textId="270866CA" w:rsidR="00F55B3A" w:rsidRPr="00D9082B" w:rsidRDefault="00901FB6" w:rsidP="00611CBC">
      <w:pPr>
        <w:pStyle w:val="ListParagraph"/>
        <w:numPr>
          <w:ilvl w:val="1"/>
          <w:numId w:val="1"/>
        </w:numPr>
        <w:rPr>
          <w:rFonts w:asciiTheme="majorBidi" w:hAnsiTheme="majorBidi" w:cstheme="majorBidi"/>
          <w:lang w:bidi="he-IL"/>
        </w:rPr>
      </w:pPr>
      <w:r w:rsidRPr="00D9082B">
        <w:rPr>
          <w:rFonts w:asciiTheme="majorBidi" w:hAnsiTheme="majorBidi" w:cstheme="majorBidi"/>
          <w:lang w:bidi="he-IL"/>
        </w:rPr>
        <w:t>T</w:t>
      </w:r>
      <w:r w:rsidR="00611CBC" w:rsidRPr="00D9082B">
        <w:rPr>
          <w:rFonts w:asciiTheme="majorBidi" w:hAnsiTheme="majorBidi" w:cstheme="majorBidi"/>
          <w:lang w:bidi="he-IL"/>
        </w:rPr>
        <w:t>hese values</w:t>
      </w:r>
      <w:r w:rsidR="00F55B3A" w:rsidRPr="00D9082B">
        <w:rPr>
          <w:rFonts w:asciiTheme="majorBidi" w:hAnsiTheme="majorBidi" w:cstheme="majorBidi"/>
          <w:lang w:bidi="he-IL"/>
        </w:rPr>
        <w:t xml:space="preserve"> define each of the </w:t>
      </w:r>
      <w:r w:rsidR="009500E1">
        <w:rPr>
          <w:rFonts w:asciiTheme="majorBidi" w:hAnsiTheme="majorBidi" w:cstheme="majorBidi"/>
          <w:lang w:bidi="he-IL"/>
        </w:rPr>
        <w:t>option</w:t>
      </w:r>
      <w:r w:rsidR="00F55B3A" w:rsidRPr="00D9082B">
        <w:rPr>
          <w:rFonts w:asciiTheme="majorBidi" w:hAnsiTheme="majorBidi" w:cstheme="majorBidi"/>
          <w:lang w:bidi="he-IL"/>
        </w:rPr>
        <w:t>s in a round</w:t>
      </w:r>
      <w:r w:rsidR="009500E1">
        <w:rPr>
          <w:rFonts w:asciiTheme="majorBidi" w:hAnsiTheme="majorBidi" w:cstheme="majorBidi"/>
          <w:lang w:bidi="he-IL"/>
        </w:rPr>
        <w:t xml:space="preserve"> and presented by four buttons</w:t>
      </w:r>
      <w:r w:rsidR="00F55B3A" w:rsidRPr="00D9082B">
        <w:rPr>
          <w:rFonts w:asciiTheme="majorBidi" w:hAnsiTheme="majorBidi" w:cstheme="majorBidi"/>
          <w:lang w:bidi="he-IL"/>
        </w:rPr>
        <w:t xml:space="preserve"> (again see excel file):</w:t>
      </w:r>
    </w:p>
    <w:p w14:paraId="04D6816B" w14:textId="5FBC35B5" w:rsidR="00F55B3A" w:rsidRPr="00D9082B" w:rsidRDefault="00F55B3A" w:rsidP="009B6042">
      <w:pPr>
        <w:pStyle w:val="ListParagraph"/>
        <w:numPr>
          <w:ilvl w:val="0"/>
          <w:numId w:val="8"/>
        </w:numPr>
        <w:ind w:left="1260" w:firstLine="0"/>
        <w:rPr>
          <w:rFonts w:asciiTheme="majorBidi" w:hAnsiTheme="majorBidi" w:cstheme="majorBidi"/>
          <w:lang w:bidi="he-IL"/>
        </w:rPr>
      </w:pPr>
      <w:r w:rsidRPr="00A007C9">
        <w:rPr>
          <w:rFonts w:asciiTheme="majorBidi" w:hAnsiTheme="majorBidi" w:cstheme="majorBidi"/>
          <w:b/>
          <w:bCs/>
          <w:lang w:bidi="he-IL"/>
        </w:rPr>
        <w:t>Expected Value</w:t>
      </w:r>
      <w:r w:rsidR="00253DD2">
        <w:rPr>
          <w:rFonts w:asciiTheme="majorBidi" w:hAnsiTheme="majorBidi" w:cstheme="majorBidi"/>
          <w:lang w:bidi="he-IL"/>
        </w:rPr>
        <w:t xml:space="preserve"> (</w:t>
      </w:r>
      <w:r w:rsidR="00253DD2" w:rsidRPr="00253DD2">
        <w:rPr>
          <w:rFonts w:asciiTheme="majorBidi" w:hAnsiTheme="majorBidi" w:cstheme="majorBidi"/>
          <w:color w:val="FF0000"/>
          <w:lang w:bidi="he-IL"/>
        </w:rPr>
        <w:t>EV</w:t>
      </w:r>
      <w:r w:rsidR="00253DD2">
        <w:rPr>
          <w:rFonts w:asciiTheme="majorBidi" w:hAnsiTheme="majorBidi" w:cstheme="majorBidi"/>
          <w:color w:val="FF0000"/>
          <w:lang w:bidi="he-IL"/>
        </w:rPr>
        <w:t>1</w:t>
      </w:r>
      <w:r w:rsidR="00253DD2">
        <w:rPr>
          <w:rFonts w:asciiTheme="majorBidi" w:hAnsiTheme="majorBidi" w:cstheme="majorBidi"/>
          <w:color w:val="000000" w:themeColor="text1"/>
          <w:lang w:bidi="he-IL"/>
        </w:rPr>
        <w:t>,</w:t>
      </w:r>
      <w:r w:rsidR="00253DD2">
        <w:rPr>
          <w:rFonts w:asciiTheme="majorBidi" w:hAnsiTheme="majorBidi" w:cstheme="majorBidi"/>
          <w:color w:val="FF0000"/>
          <w:lang w:bidi="he-IL"/>
        </w:rPr>
        <w:t xml:space="preserve"> EV2</w:t>
      </w:r>
      <w:r w:rsidR="00253DD2">
        <w:rPr>
          <w:rFonts w:asciiTheme="majorBidi" w:hAnsiTheme="majorBidi" w:cstheme="majorBidi"/>
          <w:color w:val="000000" w:themeColor="text1"/>
          <w:lang w:bidi="he-IL"/>
        </w:rPr>
        <w:t>,</w:t>
      </w:r>
      <w:r w:rsidR="00253DD2">
        <w:rPr>
          <w:rFonts w:asciiTheme="majorBidi" w:hAnsiTheme="majorBidi" w:cstheme="majorBidi"/>
          <w:color w:val="FF0000"/>
          <w:lang w:bidi="he-IL"/>
        </w:rPr>
        <w:t xml:space="preserve"> EV3</w:t>
      </w:r>
      <w:r w:rsidR="00253DD2">
        <w:rPr>
          <w:rFonts w:asciiTheme="majorBidi" w:hAnsiTheme="majorBidi" w:cstheme="majorBidi"/>
          <w:color w:val="000000" w:themeColor="text1"/>
          <w:lang w:bidi="he-IL"/>
        </w:rPr>
        <w:t>,</w:t>
      </w:r>
      <w:r w:rsidR="00253DD2">
        <w:rPr>
          <w:rFonts w:asciiTheme="majorBidi" w:hAnsiTheme="majorBidi" w:cstheme="majorBidi"/>
          <w:color w:val="FF0000"/>
          <w:lang w:bidi="he-IL"/>
        </w:rPr>
        <w:t xml:space="preserve"> EV4</w:t>
      </w:r>
      <w:r w:rsidR="00253DD2">
        <w:rPr>
          <w:rFonts w:asciiTheme="majorBidi" w:hAnsiTheme="majorBidi" w:cstheme="majorBidi"/>
          <w:lang w:bidi="he-IL"/>
        </w:rPr>
        <w:t xml:space="preserve">) </w:t>
      </w:r>
      <w:r w:rsidRPr="00D9082B">
        <w:rPr>
          <w:rFonts w:asciiTheme="majorBidi" w:hAnsiTheme="majorBidi" w:cstheme="majorBidi"/>
          <w:lang w:bidi="he-IL"/>
        </w:rPr>
        <w:t>- The average value which is expected to be yielded when pressing a button infinitely.</w:t>
      </w:r>
      <w:r w:rsidR="00611CBC" w:rsidRPr="00D9082B">
        <w:rPr>
          <w:rFonts w:asciiTheme="majorBidi" w:hAnsiTheme="majorBidi" w:cstheme="majorBidi"/>
          <w:lang w:bidi="he-IL"/>
        </w:rPr>
        <w:t xml:space="preserve"> In the </w:t>
      </w:r>
      <w:r w:rsidR="00611CBC" w:rsidRPr="00D9082B">
        <w:rPr>
          <w:rFonts w:asciiTheme="majorBidi" w:hAnsiTheme="majorBidi" w:cstheme="majorBidi"/>
          <w:u w:val="single"/>
          <w:lang w:bidi="he-IL"/>
        </w:rPr>
        <w:t>choice phase</w:t>
      </w:r>
      <w:r w:rsidR="00611CBC" w:rsidRPr="00D9082B">
        <w:rPr>
          <w:rFonts w:asciiTheme="majorBidi" w:hAnsiTheme="majorBidi" w:cstheme="majorBidi"/>
          <w:lang w:bidi="he-IL"/>
        </w:rPr>
        <w:t xml:space="preserve"> this is the </w:t>
      </w:r>
      <w:r w:rsidR="009B6042" w:rsidRPr="00D9082B">
        <w:rPr>
          <w:rFonts w:asciiTheme="majorBidi" w:hAnsiTheme="majorBidi" w:cstheme="majorBidi"/>
          <w:lang w:bidi="he-IL"/>
        </w:rPr>
        <w:t xml:space="preserve">payoff </w:t>
      </w:r>
      <w:r w:rsidR="00611CBC" w:rsidRPr="00D9082B">
        <w:rPr>
          <w:rFonts w:asciiTheme="majorBidi" w:hAnsiTheme="majorBidi" w:cstheme="majorBidi"/>
          <w:lang w:bidi="he-IL"/>
        </w:rPr>
        <w:t>that a player see</w:t>
      </w:r>
      <w:r w:rsidR="00A37014" w:rsidRPr="00D9082B">
        <w:rPr>
          <w:rFonts w:asciiTheme="majorBidi" w:hAnsiTheme="majorBidi" w:cstheme="majorBidi"/>
          <w:lang w:bidi="he-IL"/>
        </w:rPr>
        <w:t>s</w:t>
      </w:r>
      <w:r w:rsidR="00611CBC" w:rsidRPr="00D9082B">
        <w:rPr>
          <w:rFonts w:asciiTheme="majorBidi" w:hAnsiTheme="majorBidi" w:cstheme="majorBidi"/>
          <w:lang w:bidi="he-IL"/>
        </w:rPr>
        <w:t xml:space="preserve"> when choosing a button.</w:t>
      </w:r>
    </w:p>
    <w:p w14:paraId="342F977A" w14:textId="62F14CA5" w:rsidR="00F55B3A" w:rsidRPr="00D9082B" w:rsidRDefault="00F55B3A" w:rsidP="00CA7C07">
      <w:pPr>
        <w:pStyle w:val="ListParagraph"/>
        <w:numPr>
          <w:ilvl w:val="0"/>
          <w:numId w:val="8"/>
        </w:numPr>
        <w:ind w:left="1350" w:hanging="90"/>
        <w:rPr>
          <w:rFonts w:asciiTheme="majorBidi" w:hAnsiTheme="majorBidi" w:cstheme="majorBidi"/>
          <w:lang w:bidi="he-IL"/>
        </w:rPr>
      </w:pPr>
      <w:r w:rsidRPr="00D9082B">
        <w:rPr>
          <w:rFonts w:asciiTheme="majorBidi" w:hAnsiTheme="majorBidi" w:cstheme="majorBidi"/>
          <w:b/>
          <w:bCs/>
          <w:lang w:bidi="he-IL"/>
        </w:rPr>
        <w:t xml:space="preserve">High </w:t>
      </w:r>
      <w:r w:rsidR="00A007C9" w:rsidRPr="00D9082B">
        <w:rPr>
          <w:rFonts w:asciiTheme="majorBidi" w:hAnsiTheme="majorBidi" w:cstheme="majorBidi"/>
          <w:b/>
          <w:bCs/>
          <w:lang w:bidi="he-IL"/>
        </w:rPr>
        <w:t>outcome</w:t>
      </w:r>
      <w:r w:rsidR="00A007C9" w:rsidRPr="00A007C9">
        <w:rPr>
          <w:rFonts w:asciiTheme="majorBidi" w:hAnsiTheme="majorBidi" w:cstheme="majorBidi"/>
          <w:lang w:bidi="he-IL"/>
        </w:rPr>
        <w:t xml:space="preserve"> (</w:t>
      </w:r>
      <w:r w:rsidR="00A007C9">
        <w:rPr>
          <w:rFonts w:asciiTheme="majorBidi" w:hAnsiTheme="majorBidi" w:cstheme="majorBidi"/>
          <w:color w:val="FF0000"/>
          <w:lang w:bidi="he-IL"/>
        </w:rPr>
        <w:t>High1</w:t>
      </w:r>
      <w:r w:rsidR="00A007C9">
        <w:rPr>
          <w:rFonts w:asciiTheme="majorBidi" w:hAnsiTheme="majorBidi" w:cstheme="majorBidi"/>
          <w:color w:val="000000" w:themeColor="text1"/>
          <w:lang w:bidi="he-IL"/>
        </w:rPr>
        <w:t>,</w:t>
      </w:r>
      <w:r w:rsidR="00A007C9">
        <w:rPr>
          <w:rFonts w:asciiTheme="majorBidi" w:hAnsiTheme="majorBidi" w:cstheme="majorBidi"/>
          <w:color w:val="FF0000"/>
          <w:lang w:bidi="he-IL"/>
        </w:rPr>
        <w:t xml:space="preserve"> High</w:t>
      </w:r>
      <w:r w:rsidR="00253DD2">
        <w:rPr>
          <w:rFonts w:asciiTheme="majorBidi" w:hAnsiTheme="majorBidi" w:cstheme="majorBidi"/>
          <w:color w:val="FF0000"/>
          <w:lang w:bidi="he-IL"/>
        </w:rPr>
        <w:t>2</w:t>
      </w:r>
      <w:r w:rsidR="00253DD2">
        <w:rPr>
          <w:rFonts w:asciiTheme="majorBidi" w:hAnsiTheme="majorBidi" w:cstheme="majorBidi"/>
          <w:color w:val="000000" w:themeColor="text1"/>
          <w:lang w:bidi="he-IL"/>
        </w:rPr>
        <w:t>,</w:t>
      </w:r>
      <w:r w:rsidR="00253DD2">
        <w:rPr>
          <w:rFonts w:asciiTheme="majorBidi" w:hAnsiTheme="majorBidi" w:cstheme="majorBidi"/>
          <w:color w:val="FF0000"/>
          <w:lang w:bidi="he-IL"/>
        </w:rPr>
        <w:t xml:space="preserve"> </w:t>
      </w:r>
      <w:r w:rsidR="00A007C9">
        <w:rPr>
          <w:rFonts w:asciiTheme="majorBidi" w:hAnsiTheme="majorBidi" w:cstheme="majorBidi"/>
          <w:color w:val="FF0000"/>
          <w:lang w:bidi="he-IL"/>
        </w:rPr>
        <w:t>High</w:t>
      </w:r>
      <w:r w:rsidR="00253DD2">
        <w:rPr>
          <w:rFonts w:asciiTheme="majorBidi" w:hAnsiTheme="majorBidi" w:cstheme="majorBidi"/>
          <w:color w:val="FF0000"/>
          <w:lang w:bidi="he-IL"/>
        </w:rPr>
        <w:t>3</w:t>
      </w:r>
      <w:r w:rsidR="00253DD2">
        <w:rPr>
          <w:rFonts w:asciiTheme="majorBidi" w:hAnsiTheme="majorBidi" w:cstheme="majorBidi"/>
          <w:color w:val="000000" w:themeColor="text1"/>
          <w:lang w:bidi="he-IL"/>
        </w:rPr>
        <w:t>,</w:t>
      </w:r>
      <w:r w:rsidR="00253DD2">
        <w:rPr>
          <w:rFonts w:asciiTheme="majorBidi" w:hAnsiTheme="majorBidi" w:cstheme="majorBidi"/>
          <w:color w:val="FF0000"/>
          <w:lang w:bidi="he-IL"/>
        </w:rPr>
        <w:t xml:space="preserve"> </w:t>
      </w:r>
      <w:r w:rsidR="00A007C9">
        <w:rPr>
          <w:rFonts w:asciiTheme="majorBidi" w:hAnsiTheme="majorBidi" w:cstheme="majorBidi"/>
          <w:color w:val="FF0000"/>
          <w:lang w:bidi="he-IL"/>
        </w:rPr>
        <w:t>High</w:t>
      </w:r>
      <w:r w:rsidR="00253DD2">
        <w:rPr>
          <w:rFonts w:asciiTheme="majorBidi" w:hAnsiTheme="majorBidi" w:cstheme="majorBidi"/>
          <w:color w:val="FF0000"/>
          <w:lang w:bidi="he-IL"/>
        </w:rPr>
        <w:t>4</w:t>
      </w:r>
      <w:r w:rsidR="00253DD2">
        <w:rPr>
          <w:rFonts w:asciiTheme="majorBidi" w:hAnsiTheme="majorBidi" w:cstheme="majorBidi"/>
          <w:color w:val="000000" w:themeColor="text1"/>
          <w:lang w:bidi="he-IL"/>
        </w:rPr>
        <w:t>)</w:t>
      </w:r>
      <w:r w:rsidR="00253DD2" w:rsidRPr="00D9082B">
        <w:rPr>
          <w:rFonts w:asciiTheme="majorBidi" w:hAnsiTheme="majorBidi" w:cstheme="majorBidi"/>
          <w:lang w:bidi="he-IL"/>
        </w:rPr>
        <w:t xml:space="preserve">- </w:t>
      </w:r>
      <w:r w:rsidR="00253DD2">
        <w:rPr>
          <w:rFonts w:asciiTheme="majorBidi" w:hAnsiTheme="majorBidi" w:cstheme="majorBidi"/>
          <w:b/>
          <w:bCs/>
          <w:lang w:bidi="he-IL"/>
        </w:rPr>
        <w:t xml:space="preserve"> </w:t>
      </w:r>
      <w:r w:rsidRPr="00D9082B">
        <w:rPr>
          <w:rFonts w:asciiTheme="majorBidi" w:hAnsiTheme="majorBidi" w:cstheme="majorBidi"/>
          <w:lang w:bidi="he-IL"/>
        </w:rPr>
        <w:t xml:space="preserve">and </w:t>
      </w:r>
      <w:r w:rsidR="00901FB6" w:rsidRPr="00D9082B">
        <w:rPr>
          <w:rFonts w:asciiTheme="majorBidi" w:hAnsiTheme="majorBidi" w:cstheme="majorBidi"/>
          <w:b/>
          <w:bCs/>
          <w:lang w:bidi="he-IL"/>
        </w:rPr>
        <w:t>Low outcome</w:t>
      </w:r>
      <w:r w:rsidR="00253DD2">
        <w:rPr>
          <w:rFonts w:asciiTheme="majorBidi" w:hAnsiTheme="majorBidi" w:cstheme="majorBidi"/>
          <w:b/>
          <w:bCs/>
          <w:lang w:bidi="he-IL"/>
        </w:rPr>
        <w:t xml:space="preserve"> </w:t>
      </w:r>
      <w:r w:rsidR="00253DD2" w:rsidRPr="00A007C9">
        <w:rPr>
          <w:rFonts w:asciiTheme="majorBidi" w:hAnsiTheme="majorBidi" w:cstheme="majorBidi"/>
          <w:lang w:bidi="he-IL"/>
        </w:rPr>
        <w:t>(</w:t>
      </w:r>
      <w:r w:rsidR="00253DD2">
        <w:rPr>
          <w:rFonts w:asciiTheme="majorBidi" w:hAnsiTheme="majorBidi" w:cstheme="majorBidi"/>
          <w:color w:val="FF0000"/>
          <w:lang w:bidi="he-IL"/>
        </w:rPr>
        <w:t>Low1</w:t>
      </w:r>
      <w:r w:rsidR="00253DD2">
        <w:rPr>
          <w:rFonts w:asciiTheme="majorBidi" w:hAnsiTheme="majorBidi" w:cstheme="majorBidi"/>
          <w:color w:val="000000" w:themeColor="text1"/>
          <w:lang w:bidi="he-IL"/>
        </w:rPr>
        <w:t>,</w:t>
      </w:r>
      <w:r w:rsidR="00253DD2">
        <w:rPr>
          <w:rFonts w:asciiTheme="majorBidi" w:hAnsiTheme="majorBidi" w:cstheme="majorBidi"/>
          <w:color w:val="FF0000"/>
          <w:lang w:bidi="he-IL"/>
        </w:rPr>
        <w:t xml:space="preserve"> Low2</w:t>
      </w:r>
      <w:r w:rsidR="00253DD2">
        <w:rPr>
          <w:rFonts w:asciiTheme="majorBidi" w:hAnsiTheme="majorBidi" w:cstheme="majorBidi"/>
          <w:color w:val="000000" w:themeColor="text1"/>
          <w:lang w:bidi="he-IL"/>
        </w:rPr>
        <w:t>,</w:t>
      </w:r>
      <w:r w:rsidR="00253DD2">
        <w:rPr>
          <w:rFonts w:asciiTheme="majorBidi" w:hAnsiTheme="majorBidi" w:cstheme="majorBidi"/>
          <w:color w:val="FF0000"/>
          <w:lang w:bidi="he-IL"/>
        </w:rPr>
        <w:t xml:space="preserve"> Low3</w:t>
      </w:r>
      <w:r w:rsidR="00253DD2">
        <w:rPr>
          <w:rFonts w:asciiTheme="majorBidi" w:hAnsiTheme="majorBidi" w:cstheme="majorBidi"/>
          <w:color w:val="000000" w:themeColor="text1"/>
          <w:lang w:bidi="he-IL"/>
        </w:rPr>
        <w:t>,</w:t>
      </w:r>
      <w:r w:rsidR="00253DD2">
        <w:rPr>
          <w:rFonts w:asciiTheme="majorBidi" w:hAnsiTheme="majorBidi" w:cstheme="majorBidi"/>
          <w:color w:val="FF0000"/>
          <w:lang w:bidi="he-IL"/>
        </w:rPr>
        <w:t xml:space="preserve"> Low4</w:t>
      </w:r>
      <w:r w:rsidR="00253DD2">
        <w:rPr>
          <w:rFonts w:asciiTheme="majorBidi" w:hAnsiTheme="majorBidi" w:cstheme="majorBidi"/>
          <w:color w:val="000000" w:themeColor="text1"/>
          <w:lang w:bidi="he-IL"/>
        </w:rPr>
        <w:t>)</w:t>
      </w:r>
      <w:r w:rsidRPr="00D9082B">
        <w:rPr>
          <w:rFonts w:asciiTheme="majorBidi" w:hAnsiTheme="majorBidi" w:cstheme="majorBidi"/>
          <w:lang w:bidi="he-IL"/>
        </w:rPr>
        <w:t xml:space="preserve">- When pressing a button only two outcomes can be sampled- a high </w:t>
      </w:r>
      <w:r w:rsidR="00CA7C07" w:rsidRPr="00D9082B">
        <w:rPr>
          <w:rFonts w:asciiTheme="majorBidi" w:hAnsiTheme="majorBidi" w:cstheme="majorBidi"/>
          <w:lang w:bidi="he-IL"/>
        </w:rPr>
        <w:t xml:space="preserve">outcome or </w:t>
      </w:r>
      <w:r w:rsidRPr="00D9082B">
        <w:rPr>
          <w:rFonts w:asciiTheme="majorBidi" w:hAnsiTheme="majorBidi" w:cstheme="majorBidi"/>
          <w:lang w:bidi="he-IL"/>
        </w:rPr>
        <w:t>a low</w:t>
      </w:r>
      <w:r w:rsidR="00CA7C07" w:rsidRPr="00D9082B">
        <w:rPr>
          <w:rFonts w:asciiTheme="majorBidi" w:hAnsiTheme="majorBidi" w:cstheme="majorBidi"/>
          <w:lang w:bidi="he-IL"/>
        </w:rPr>
        <w:t xml:space="preserve"> outcome</w:t>
      </w:r>
      <w:r w:rsidRPr="00D9082B">
        <w:rPr>
          <w:rFonts w:asciiTheme="majorBidi" w:hAnsiTheme="majorBidi" w:cstheme="majorBidi"/>
          <w:lang w:bidi="he-IL"/>
        </w:rPr>
        <w:t xml:space="preserve">. </w:t>
      </w:r>
    </w:p>
    <w:p w14:paraId="20D2E03D" w14:textId="1C02D02C" w:rsidR="00F55B3A" w:rsidRPr="00D9082B" w:rsidRDefault="00F55B3A" w:rsidP="00CA7C07">
      <w:pPr>
        <w:pStyle w:val="ListParagraph"/>
        <w:numPr>
          <w:ilvl w:val="0"/>
          <w:numId w:val="8"/>
        </w:numPr>
        <w:ind w:left="1350" w:hanging="90"/>
        <w:rPr>
          <w:rFonts w:asciiTheme="majorBidi" w:hAnsiTheme="majorBidi" w:cstheme="majorBidi"/>
          <w:lang w:bidi="he-IL"/>
        </w:rPr>
      </w:pPr>
      <w:r w:rsidRPr="00D9082B">
        <w:rPr>
          <w:rFonts w:asciiTheme="majorBidi" w:hAnsiTheme="majorBidi" w:cstheme="majorBidi"/>
          <w:b/>
          <w:bCs/>
          <w:lang w:bidi="he-IL"/>
        </w:rPr>
        <w:t>Phigh</w:t>
      </w:r>
      <w:r w:rsidR="00A007C9">
        <w:rPr>
          <w:rFonts w:asciiTheme="majorBidi" w:hAnsiTheme="majorBidi" w:cstheme="majorBidi"/>
          <w:b/>
          <w:bCs/>
          <w:lang w:bidi="he-IL"/>
        </w:rPr>
        <w:t xml:space="preserve"> </w:t>
      </w:r>
      <w:r w:rsidR="00A007C9" w:rsidRPr="00A007C9">
        <w:rPr>
          <w:rFonts w:asciiTheme="majorBidi" w:hAnsiTheme="majorBidi" w:cstheme="majorBidi"/>
          <w:lang w:bidi="he-IL"/>
        </w:rPr>
        <w:t>(</w:t>
      </w:r>
      <w:r w:rsidR="00A007C9">
        <w:rPr>
          <w:rFonts w:asciiTheme="majorBidi" w:hAnsiTheme="majorBidi" w:cstheme="majorBidi"/>
          <w:color w:val="FF0000"/>
          <w:lang w:bidi="he-IL"/>
        </w:rPr>
        <w:t>Phigh1</w:t>
      </w:r>
      <w:r w:rsidR="00A007C9">
        <w:rPr>
          <w:rFonts w:asciiTheme="majorBidi" w:hAnsiTheme="majorBidi" w:cstheme="majorBidi"/>
          <w:color w:val="000000" w:themeColor="text1"/>
          <w:lang w:bidi="he-IL"/>
        </w:rPr>
        <w:t>,</w:t>
      </w:r>
      <w:r w:rsidR="00A007C9">
        <w:rPr>
          <w:rFonts w:asciiTheme="majorBidi" w:hAnsiTheme="majorBidi" w:cstheme="majorBidi"/>
          <w:color w:val="FF0000"/>
          <w:lang w:bidi="he-IL"/>
        </w:rPr>
        <w:t xml:space="preserve"> Phigh2</w:t>
      </w:r>
      <w:r w:rsidR="00A007C9">
        <w:rPr>
          <w:rFonts w:asciiTheme="majorBidi" w:hAnsiTheme="majorBidi" w:cstheme="majorBidi"/>
          <w:color w:val="000000" w:themeColor="text1"/>
          <w:lang w:bidi="he-IL"/>
        </w:rPr>
        <w:t>,</w:t>
      </w:r>
      <w:r w:rsidR="00A007C9">
        <w:rPr>
          <w:rFonts w:asciiTheme="majorBidi" w:hAnsiTheme="majorBidi" w:cstheme="majorBidi"/>
          <w:color w:val="FF0000"/>
          <w:lang w:bidi="he-IL"/>
        </w:rPr>
        <w:t xml:space="preserve"> Phigh3</w:t>
      </w:r>
      <w:r w:rsidR="00A007C9">
        <w:rPr>
          <w:rFonts w:asciiTheme="majorBidi" w:hAnsiTheme="majorBidi" w:cstheme="majorBidi"/>
          <w:color w:val="000000" w:themeColor="text1"/>
          <w:lang w:bidi="he-IL"/>
        </w:rPr>
        <w:t>,</w:t>
      </w:r>
      <w:r w:rsidR="00A007C9">
        <w:rPr>
          <w:rFonts w:asciiTheme="majorBidi" w:hAnsiTheme="majorBidi" w:cstheme="majorBidi"/>
          <w:color w:val="FF0000"/>
          <w:lang w:bidi="he-IL"/>
        </w:rPr>
        <w:t xml:space="preserve"> Phigh4</w:t>
      </w:r>
      <w:r w:rsidR="00A007C9">
        <w:rPr>
          <w:rFonts w:asciiTheme="majorBidi" w:hAnsiTheme="majorBidi" w:cstheme="majorBidi"/>
          <w:color w:val="000000" w:themeColor="text1"/>
          <w:lang w:bidi="he-IL"/>
        </w:rPr>
        <w:t>)</w:t>
      </w:r>
      <w:r w:rsidRPr="00D9082B">
        <w:rPr>
          <w:rFonts w:asciiTheme="majorBidi" w:hAnsiTheme="majorBidi" w:cstheme="majorBidi"/>
          <w:lang w:bidi="he-IL"/>
        </w:rPr>
        <w:t xml:space="preserve">: Probability High </w:t>
      </w:r>
      <w:r w:rsidR="00CA7C07" w:rsidRPr="00D9082B">
        <w:rPr>
          <w:rFonts w:asciiTheme="majorBidi" w:hAnsiTheme="majorBidi" w:cstheme="majorBidi"/>
          <w:lang w:bidi="he-IL"/>
        </w:rPr>
        <w:t>outcome</w:t>
      </w:r>
      <w:r w:rsidRPr="00D9082B">
        <w:rPr>
          <w:rFonts w:asciiTheme="majorBidi" w:hAnsiTheme="majorBidi" w:cstheme="majorBidi"/>
          <w:lang w:bidi="he-IL"/>
        </w:rPr>
        <w:t>- The probability of the high outcome to be sampled when sampling from a button.</w:t>
      </w:r>
    </w:p>
    <w:p w14:paraId="6BCE4721" w14:textId="19B92B32" w:rsidR="00F55B3A" w:rsidRPr="00D9082B" w:rsidRDefault="00F55B3A" w:rsidP="00CA7C07">
      <w:pPr>
        <w:pStyle w:val="ListParagraph"/>
        <w:numPr>
          <w:ilvl w:val="0"/>
          <w:numId w:val="8"/>
        </w:numPr>
        <w:ind w:left="1350" w:hanging="90"/>
        <w:rPr>
          <w:rFonts w:asciiTheme="majorBidi" w:hAnsiTheme="majorBidi" w:cstheme="majorBidi"/>
          <w:lang w:bidi="he-IL"/>
        </w:rPr>
      </w:pPr>
      <w:r w:rsidRPr="00D9082B">
        <w:rPr>
          <w:rFonts w:asciiTheme="majorBidi" w:hAnsiTheme="majorBidi" w:cstheme="majorBidi"/>
          <w:b/>
          <w:bCs/>
          <w:lang w:bidi="he-IL"/>
        </w:rPr>
        <w:t>Plow</w:t>
      </w:r>
      <w:r w:rsidR="00A007C9">
        <w:rPr>
          <w:rFonts w:asciiTheme="majorBidi" w:hAnsiTheme="majorBidi" w:cstheme="majorBidi"/>
          <w:b/>
          <w:bCs/>
          <w:lang w:bidi="he-IL"/>
        </w:rPr>
        <w:t xml:space="preserve"> </w:t>
      </w:r>
      <w:r w:rsidR="00A007C9" w:rsidRPr="00A007C9">
        <w:rPr>
          <w:rFonts w:asciiTheme="majorBidi" w:hAnsiTheme="majorBidi" w:cstheme="majorBidi"/>
          <w:lang w:bidi="he-IL"/>
        </w:rPr>
        <w:t>(</w:t>
      </w:r>
      <w:r w:rsidR="00A007C9">
        <w:rPr>
          <w:rFonts w:asciiTheme="majorBidi" w:hAnsiTheme="majorBidi" w:cstheme="majorBidi"/>
          <w:color w:val="FF0000"/>
          <w:lang w:bidi="he-IL"/>
        </w:rPr>
        <w:t>Plow1</w:t>
      </w:r>
      <w:r w:rsidR="00A007C9">
        <w:rPr>
          <w:rFonts w:asciiTheme="majorBidi" w:hAnsiTheme="majorBidi" w:cstheme="majorBidi"/>
          <w:color w:val="000000" w:themeColor="text1"/>
          <w:lang w:bidi="he-IL"/>
        </w:rPr>
        <w:t>,</w:t>
      </w:r>
      <w:r w:rsidR="00A007C9">
        <w:rPr>
          <w:rFonts w:asciiTheme="majorBidi" w:hAnsiTheme="majorBidi" w:cstheme="majorBidi"/>
          <w:color w:val="FF0000"/>
          <w:lang w:bidi="he-IL"/>
        </w:rPr>
        <w:t xml:space="preserve"> Plow2</w:t>
      </w:r>
      <w:r w:rsidR="00A007C9">
        <w:rPr>
          <w:rFonts w:asciiTheme="majorBidi" w:hAnsiTheme="majorBidi" w:cstheme="majorBidi"/>
          <w:color w:val="000000" w:themeColor="text1"/>
          <w:lang w:bidi="he-IL"/>
        </w:rPr>
        <w:t>,</w:t>
      </w:r>
      <w:r w:rsidR="00A007C9">
        <w:rPr>
          <w:rFonts w:asciiTheme="majorBidi" w:hAnsiTheme="majorBidi" w:cstheme="majorBidi"/>
          <w:color w:val="FF0000"/>
          <w:lang w:bidi="he-IL"/>
        </w:rPr>
        <w:t xml:space="preserve"> Plow3</w:t>
      </w:r>
      <w:r w:rsidR="00A007C9">
        <w:rPr>
          <w:rFonts w:asciiTheme="majorBidi" w:hAnsiTheme="majorBidi" w:cstheme="majorBidi"/>
          <w:color w:val="000000" w:themeColor="text1"/>
          <w:lang w:bidi="he-IL"/>
        </w:rPr>
        <w:t>,</w:t>
      </w:r>
      <w:r w:rsidR="00A007C9">
        <w:rPr>
          <w:rFonts w:asciiTheme="majorBidi" w:hAnsiTheme="majorBidi" w:cstheme="majorBidi"/>
          <w:color w:val="FF0000"/>
          <w:lang w:bidi="he-IL"/>
        </w:rPr>
        <w:t xml:space="preserve"> Plow4</w:t>
      </w:r>
      <w:r w:rsidR="00A007C9">
        <w:rPr>
          <w:rFonts w:asciiTheme="majorBidi" w:hAnsiTheme="majorBidi" w:cstheme="majorBidi"/>
          <w:color w:val="000000" w:themeColor="text1"/>
          <w:lang w:bidi="he-IL"/>
        </w:rPr>
        <w:t>)</w:t>
      </w:r>
      <w:r w:rsidRPr="00D9082B">
        <w:rPr>
          <w:rFonts w:asciiTheme="majorBidi" w:hAnsiTheme="majorBidi" w:cstheme="majorBidi"/>
          <w:lang w:bidi="he-IL"/>
        </w:rPr>
        <w:t xml:space="preserve">: Probability Low </w:t>
      </w:r>
      <w:r w:rsidR="00CA7C07" w:rsidRPr="00D9082B">
        <w:rPr>
          <w:rFonts w:asciiTheme="majorBidi" w:hAnsiTheme="majorBidi" w:cstheme="majorBidi"/>
          <w:lang w:bidi="he-IL"/>
        </w:rPr>
        <w:t>outcome</w:t>
      </w:r>
      <w:r w:rsidRPr="00D9082B">
        <w:rPr>
          <w:rFonts w:asciiTheme="majorBidi" w:hAnsiTheme="majorBidi" w:cstheme="majorBidi"/>
          <w:lang w:bidi="he-IL"/>
        </w:rPr>
        <w:t>- The</w:t>
      </w:r>
      <w:r w:rsidRPr="00D9082B">
        <w:rPr>
          <w:rFonts w:asciiTheme="majorBidi" w:hAnsiTheme="majorBidi" w:cstheme="majorBidi"/>
          <w:rtl/>
          <w:lang w:bidi="he-IL"/>
        </w:rPr>
        <w:t xml:space="preserve"> </w:t>
      </w:r>
      <w:r w:rsidRPr="00D9082B">
        <w:rPr>
          <w:rFonts w:asciiTheme="majorBidi" w:hAnsiTheme="majorBidi" w:cstheme="majorBidi"/>
          <w:lang w:bidi="he-IL"/>
        </w:rPr>
        <w:t>complem</w:t>
      </w:r>
      <w:r w:rsidR="00611CBC" w:rsidRPr="00D9082B">
        <w:rPr>
          <w:rFonts w:asciiTheme="majorBidi" w:hAnsiTheme="majorBidi" w:cstheme="majorBidi"/>
          <w:lang w:bidi="he-IL"/>
        </w:rPr>
        <w:t>entary probability to the Phigh (Plow=1-Phigh)</w:t>
      </w:r>
    </w:p>
    <w:p w14:paraId="4B5B6A3D" w14:textId="09A1811C" w:rsidR="000654B5" w:rsidRPr="00136B57" w:rsidRDefault="00F55B3A" w:rsidP="00136B57">
      <w:pPr>
        <w:pStyle w:val="ListParagraph"/>
        <w:ind w:left="1080" w:right="1170"/>
        <w:rPr>
          <w:rFonts w:asciiTheme="majorBidi" w:hAnsiTheme="majorBidi" w:cstheme="majorBidi"/>
          <w:lang w:bidi="he-IL"/>
        </w:rPr>
      </w:pPr>
      <w:r w:rsidRPr="00D9082B">
        <w:rPr>
          <w:rFonts w:asciiTheme="majorBidi" w:hAnsiTheme="majorBidi" w:cstheme="majorBidi"/>
          <w:lang w:bidi="he-IL"/>
        </w:rPr>
        <w:t xml:space="preserve">*The </w:t>
      </w:r>
      <w:r w:rsidR="009500E1">
        <w:rPr>
          <w:rFonts w:asciiTheme="majorBidi" w:hAnsiTheme="majorBidi" w:cstheme="majorBidi"/>
          <w:lang w:bidi="he-IL"/>
        </w:rPr>
        <w:t>option</w:t>
      </w:r>
      <w:r w:rsidRPr="00D9082B">
        <w:rPr>
          <w:rFonts w:asciiTheme="majorBidi" w:hAnsiTheme="majorBidi" w:cstheme="majorBidi"/>
          <w:lang w:bidi="he-IL"/>
        </w:rPr>
        <w:t xml:space="preserve"> placement should also be completely randomized! Meaning for example </w:t>
      </w:r>
      <w:r w:rsidR="009500E1">
        <w:rPr>
          <w:rFonts w:asciiTheme="majorBidi" w:hAnsiTheme="majorBidi" w:cstheme="majorBidi"/>
          <w:lang w:bidi="he-IL"/>
        </w:rPr>
        <w:t xml:space="preserve">Option 1 </w:t>
      </w:r>
      <w:r w:rsidR="009500E1" w:rsidRPr="009500E1">
        <w:rPr>
          <w:rFonts w:asciiTheme="majorBidi" w:hAnsiTheme="majorBidi" w:cstheme="majorBidi"/>
          <w:b/>
          <w:bCs/>
          <w:u w:val="single"/>
          <w:lang w:bidi="he-IL"/>
        </w:rPr>
        <w:t>shouldn’t</w:t>
      </w:r>
      <w:r w:rsidR="009500E1">
        <w:rPr>
          <w:rFonts w:asciiTheme="majorBidi" w:hAnsiTheme="majorBidi" w:cstheme="majorBidi"/>
          <w:lang w:bidi="he-IL"/>
        </w:rPr>
        <w:t xml:space="preserve"> always be presented by the first button from the left</w:t>
      </w:r>
      <w:r w:rsidR="00136B57">
        <w:rPr>
          <w:rFonts w:asciiTheme="majorBidi" w:hAnsiTheme="majorBidi" w:cstheme="majorBidi"/>
          <w:lang w:bidi="he-IL"/>
        </w:rPr>
        <w:t>.</w:t>
      </w:r>
    </w:p>
    <w:p w14:paraId="1EBFFB91" w14:textId="6F45CAC9" w:rsidR="00361114" w:rsidRPr="00D9082B" w:rsidRDefault="00361114" w:rsidP="0040435F">
      <w:pPr>
        <w:pStyle w:val="ListParagraph"/>
        <w:ind w:left="1080" w:right="1170"/>
        <w:rPr>
          <w:rFonts w:asciiTheme="majorBidi" w:hAnsiTheme="majorBidi" w:cstheme="majorBidi"/>
          <w:lang w:bidi="he-IL"/>
        </w:rPr>
      </w:pPr>
    </w:p>
    <w:p w14:paraId="46229E93" w14:textId="18BF5942" w:rsidR="005352B8" w:rsidRPr="00D9082B" w:rsidRDefault="005352B8" w:rsidP="0040435F">
      <w:pPr>
        <w:pStyle w:val="ListParagraph"/>
        <w:numPr>
          <w:ilvl w:val="0"/>
          <w:numId w:val="11"/>
        </w:numPr>
        <w:ind w:right="1170"/>
        <w:rPr>
          <w:rFonts w:asciiTheme="majorBidi" w:hAnsiTheme="majorBidi" w:cstheme="majorBidi"/>
          <w:b/>
          <w:bCs/>
          <w:lang w:bidi="he-IL"/>
        </w:rPr>
      </w:pPr>
      <w:r w:rsidRPr="00D9082B">
        <w:rPr>
          <w:rFonts w:asciiTheme="majorBidi" w:hAnsiTheme="majorBidi" w:cstheme="majorBidi"/>
          <w:b/>
          <w:bCs/>
          <w:lang w:bidi="he-IL"/>
        </w:rPr>
        <w:t>The Game</w:t>
      </w:r>
      <w:r w:rsidR="00F13980" w:rsidRPr="00D9082B">
        <w:rPr>
          <w:rFonts w:asciiTheme="majorBidi" w:hAnsiTheme="majorBidi" w:cstheme="majorBidi"/>
          <w:b/>
          <w:bCs/>
          <w:lang w:bidi="he-IL"/>
        </w:rPr>
        <w:t xml:space="preserve"> Structure</w:t>
      </w:r>
      <w:r w:rsidRPr="00D9082B">
        <w:rPr>
          <w:rFonts w:asciiTheme="majorBidi" w:hAnsiTheme="majorBidi" w:cstheme="majorBidi"/>
          <w:b/>
          <w:bCs/>
          <w:lang w:bidi="he-IL"/>
        </w:rPr>
        <w:t>:</w:t>
      </w:r>
    </w:p>
    <w:p w14:paraId="392A5062" w14:textId="2CD2E944" w:rsidR="001A4A36" w:rsidRPr="00D9082B" w:rsidRDefault="005352B8" w:rsidP="00CA7C07">
      <w:pPr>
        <w:pStyle w:val="ListParagraph"/>
        <w:numPr>
          <w:ilvl w:val="0"/>
          <w:numId w:val="6"/>
        </w:numPr>
        <w:ind w:right="1170"/>
        <w:rPr>
          <w:rFonts w:asciiTheme="majorBidi" w:hAnsiTheme="majorBidi" w:cstheme="majorBidi"/>
          <w:lang w:bidi="he-IL"/>
        </w:rPr>
      </w:pPr>
      <w:r w:rsidRPr="00D9082B">
        <w:rPr>
          <w:rFonts w:asciiTheme="majorBidi" w:hAnsiTheme="majorBidi" w:cstheme="majorBidi"/>
          <w:lang w:bidi="he-IL"/>
        </w:rPr>
        <w:t xml:space="preserve">The game has </w:t>
      </w:r>
      <w:r w:rsidR="00CA7C07" w:rsidRPr="006D2826">
        <w:rPr>
          <w:rFonts w:asciiTheme="majorBidi" w:hAnsiTheme="majorBidi" w:cstheme="majorBidi"/>
          <w:color w:val="FF0000"/>
          <w:lang w:bidi="he-IL"/>
        </w:rPr>
        <w:t>Nrounds</w:t>
      </w:r>
      <w:r w:rsidRPr="006D2826">
        <w:rPr>
          <w:rFonts w:asciiTheme="majorBidi" w:hAnsiTheme="majorBidi" w:cstheme="majorBidi"/>
          <w:color w:val="FF0000"/>
          <w:lang w:bidi="he-IL"/>
        </w:rPr>
        <w:t xml:space="preserve"> </w:t>
      </w:r>
      <w:r w:rsidRPr="00D9082B">
        <w:rPr>
          <w:rFonts w:asciiTheme="majorBidi" w:hAnsiTheme="majorBidi" w:cstheme="majorBidi"/>
          <w:lang w:bidi="he-IL"/>
        </w:rPr>
        <w:t>rounds</w:t>
      </w:r>
      <w:r w:rsidR="00CA7C07" w:rsidRPr="00D9082B">
        <w:rPr>
          <w:rFonts w:asciiTheme="majorBidi" w:hAnsiTheme="majorBidi" w:cstheme="majorBidi"/>
          <w:lang w:bidi="he-IL"/>
        </w:rPr>
        <w:t xml:space="preserve"> (initial value of the parameter </w:t>
      </w:r>
      <w:r w:rsidR="00CA7C07" w:rsidRPr="00D9082B">
        <w:rPr>
          <w:rFonts w:asciiTheme="majorBidi" w:hAnsiTheme="majorBidi" w:cstheme="majorBidi"/>
          <w:color w:val="FF0000"/>
          <w:lang w:bidi="he-IL"/>
        </w:rPr>
        <w:t>Nrounds</w:t>
      </w:r>
      <w:r w:rsidR="00CA7C07" w:rsidRPr="00D9082B">
        <w:rPr>
          <w:rFonts w:asciiTheme="majorBidi" w:hAnsiTheme="majorBidi" w:cstheme="majorBidi"/>
          <w:lang w:bidi="he-IL"/>
        </w:rPr>
        <w:t xml:space="preserve"> should be 90</w:t>
      </w:r>
      <w:r w:rsidRPr="00D9082B">
        <w:rPr>
          <w:rFonts w:asciiTheme="majorBidi" w:hAnsiTheme="majorBidi" w:cstheme="majorBidi"/>
          <w:lang w:bidi="he-IL"/>
        </w:rPr>
        <w:t>.</w:t>
      </w:r>
      <w:r w:rsidR="000E0A81" w:rsidRPr="00D9082B">
        <w:rPr>
          <w:rFonts w:asciiTheme="majorBidi" w:hAnsiTheme="majorBidi" w:cstheme="majorBidi"/>
          <w:lang w:bidi="he-IL"/>
        </w:rPr>
        <w:t xml:space="preserve"> </w:t>
      </w:r>
      <w:r w:rsidR="001A4A36" w:rsidRPr="00D9082B">
        <w:rPr>
          <w:rFonts w:asciiTheme="majorBidi" w:hAnsiTheme="majorBidi" w:cstheme="majorBidi"/>
          <w:lang w:bidi="he-IL"/>
        </w:rPr>
        <w:t>(see excel file attached):</w:t>
      </w:r>
    </w:p>
    <w:p w14:paraId="1C60D239" w14:textId="06BAD79C" w:rsidR="000E0A81" w:rsidRPr="00D9082B" w:rsidRDefault="000E0A81" w:rsidP="00CA7C07">
      <w:pPr>
        <w:pStyle w:val="ListParagraph"/>
        <w:numPr>
          <w:ilvl w:val="0"/>
          <w:numId w:val="6"/>
        </w:numPr>
        <w:ind w:right="1170"/>
        <w:rPr>
          <w:rFonts w:asciiTheme="majorBidi" w:hAnsiTheme="majorBidi" w:cstheme="majorBidi"/>
          <w:lang w:bidi="he-IL"/>
        </w:rPr>
      </w:pPr>
      <w:r w:rsidRPr="00D9082B">
        <w:rPr>
          <w:rFonts w:asciiTheme="majorBidi" w:hAnsiTheme="majorBidi" w:cstheme="majorBidi"/>
          <w:lang w:bidi="he-IL"/>
        </w:rPr>
        <w:t xml:space="preserve">There are 3 different </w:t>
      </w:r>
      <w:commentRangeStart w:id="19"/>
      <w:r w:rsidRPr="00D9082B">
        <w:rPr>
          <w:rFonts w:asciiTheme="majorBidi" w:hAnsiTheme="majorBidi" w:cstheme="majorBidi"/>
          <w:lang w:bidi="he-IL"/>
        </w:rPr>
        <w:t>environments-</w:t>
      </w:r>
      <w:commentRangeEnd w:id="19"/>
      <w:r w:rsidRPr="00D9082B">
        <w:rPr>
          <w:rStyle w:val="CommentReference"/>
          <w:rFonts w:asciiTheme="majorBidi" w:hAnsiTheme="majorBidi" w:cstheme="majorBidi"/>
        </w:rPr>
        <w:commentReference w:id="19"/>
      </w:r>
      <w:r w:rsidRPr="00D9082B">
        <w:rPr>
          <w:rFonts w:asciiTheme="majorBidi" w:hAnsiTheme="majorBidi" w:cstheme="majorBidi"/>
          <w:lang w:bidi="he-IL"/>
        </w:rPr>
        <w:t xml:space="preserve"> </w:t>
      </w:r>
      <w:r w:rsidR="00CA7C07" w:rsidRPr="006D2826">
        <w:rPr>
          <w:rFonts w:asciiTheme="majorBidi" w:hAnsiTheme="majorBidi" w:cstheme="majorBidi"/>
          <w:color w:val="FF0000"/>
          <w:lang w:bidi="he-IL"/>
        </w:rPr>
        <w:t>Nrounds</w:t>
      </w:r>
      <w:r w:rsidR="00CA7C07" w:rsidRPr="00D9082B">
        <w:rPr>
          <w:rFonts w:asciiTheme="majorBidi" w:hAnsiTheme="majorBidi" w:cstheme="majorBidi"/>
          <w:lang w:bidi="he-IL"/>
        </w:rPr>
        <w:t xml:space="preserve">/3 </w:t>
      </w:r>
      <w:r w:rsidRPr="00D9082B">
        <w:rPr>
          <w:rFonts w:asciiTheme="majorBidi" w:hAnsiTheme="majorBidi" w:cstheme="majorBidi"/>
          <w:lang w:bidi="he-IL"/>
        </w:rPr>
        <w:t xml:space="preserve">rounds each: </w:t>
      </w:r>
    </w:p>
    <w:p w14:paraId="5D6DA2D3" w14:textId="48EE38E3" w:rsidR="000E0A81" w:rsidRPr="00D9082B" w:rsidRDefault="001A4A36" w:rsidP="00CA7C07">
      <w:pPr>
        <w:pStyle w:val="ListParagraph"/>
        <w:ind w:left="1530" w:right="1170"/>
        <w:rPr>
          <w:rFonts w:asciiTheme="majorBidi" w:hAnsiTheme="majorBidi" w:cstheme="majorBidi"/>
          <w:lang w:bidi="he-IL"/>
        </w:rPr>
      </w:pPr>
      <w:commentRangeStart w:id="20"/>
      <w:r w:rsidRPr="00D9082B">
        <w:rPr>
          <w:rFonts w:asciiTheme="majorBidi" w:hAnsiTheme="majorBidi" w:cstheme="majorBidi"/>
          <w:lang w:bidi="he-IL"/>
        </w:rPr>
        <w:t xml:space="preserve">No rare events </w:t>
      </w:r>
      <w:commentRangeEnd w:id="20"/>
      <w:r w:rsidR="000654B5">
        <w:rPr>
          <w:rStyle w:val="CommentReference"/>
        </w:rPr>
        <w:commentReference w:id="20"/>
      </w:r>
      <w:r w:rsidR="00CA7C07" w:rsidRPr="00D9082B">
        <w:rPr>
          <w:rFonts w:asciiTheme="majorBidi" w:hAnsiTheme="majorBidi" w:cstheme="majorBidi"/>
          <w:lang w:bidi="he-IL"/>
        </w:rPr>
        <w:t>*</w:t>
      </w:r>
      <w:commentRangeStart w:id="21"/>
      <w:r w:rsidR="00CA7C07" w:rsidRPr="006D2826">
        <w:rPr>
          <w:rFonts w:asciiTheme="majorBidi" w:hAnsiTheme="majorBidi" w:cstheme="majorBidi"/>
          <w:color w:val="FF0000"/>
          <w:lang w:bidi="he-IL"/>
        </w:rPr>
        <w:t>Nrounds/</w:t>
      </w:r>
      <w:r w:rsidR="00CA7C07" w:rsidRPr="00D9082B">
        <w:rPr>
          <w:rFonts w:asciiTheme="majorBidi" w:hAnsiTheme="majorBidi" w:cstheme="majorBidi"/>
          <w:lang w:bidi="he-IL"/>
        </w:rPr>
        <w:t>3</w:t>
      </w:r>
      <w:commentRangeEnd w:id="21"/>
      <w:r w:rsidR="00F8239D" w:rsidRPr="00D9082B">
        <w:rPr>
          <w:rStyle w:val="CommentReference"/>
          <w:rFonts w:asciiTheme="majorBidi" w:hAnsiTheme="majorBidi" w:cstheme="majorBidi"/>
        </w:rPr>
        <w:commentReference w:id="21"/>
      </w:r>
    </w:p>
    <w:p w14:paraId="045CDAF5" w14:textId="760945A9" w:rsidR="000E0A81" w:rsidRPr="00D9082B" w:rsidRDefault="000E0A81" w:rsidP="00CA7C07">
      <w:pPr>
        <w:pStyle w:val="ListParagraph"/>
        <w:ind w:left="1530" w:right="1170"/>
        <w:rPr>
          <w:rFonts w:asciiTheme="majorBidi" w:hAnsiTheme="majorBidi" w:cstheme="majorBidi"/>
          <w:lang w:bidi="he-IL"/>
        </w:rPr>
      </w:pPr>
      <w:commentRangeStart w:id="22"/>
      <w:r w:rsidRPr="00D9082B">
        <w:rPr>
          <w:rFonts w:asciiTheme="majorBidi" w:hAnsiTheme="majorBidi" w:cstheme="majorBidi"/>
          <w:lang w:bidi="he-IL"/>
        </w:rPr>
        <w:t>Only rare events</w:t>
      </w:r>
      <w:commentRangeEnd w:id="22"/>
      <w:r w:rsidRPr="00D9082B">
        <w:rPr>
          <w:rStyle w:val="CommentReference"/>
          <w:rFonts w:asciiTheme="majorBidi" w:hAnsiTheme="majorBidi" w:cstheme="majorBidi"/>
        </w:rPr>
        <w:commentReference w:id="22"/>
      </w:r>
      <w:r w:rsidR="00D245BE" w:rsidRPr="00D9082B">
        <w:rPr>
          <w:rFonts w:asciiTheme="majorBidi" w:hAnsiTheme="majorBidi" w:cstheme="majorBidi"/>
          <w:lang w:bidi="he-IL"/>
        </w:rPr>
        <w:t xml:space="preserve"> </w:t>
      </w:r>
      <w:r w:rsidR="00CA7C07" w:rsidRPr="00D9082B">
        <w:rPr>
          <w:rFonts w:asciiTheme="majorBidi" w:hAnsiTheme="majorBidi" w:cstheme="majorBidi"/>
          <w:lang w:bidi="he-IL"/>
        </w:rPr>
        <w:t>*</w:t>
      </w:r>
      <w:r w:rsidR="00CA7C07" w:rsidRPr="006D2826">
        <w:rPr>
          <w:rFonts w:asciiTheme="majorBidi" w:hAnsiTheme="majorBidi" w:cstheme="majorBidi"/>
          <w:color w:val="FF0000"/>
          <w:lang w:bidi="he-IL"/>
        </w:rPr>
        <w:t>Nrounds</w:t>
      </w:r>
      <w:r w:rsidR="00CA7C07" w:rsidRPr="00D9082B">
        <w:rPr>
          <w:rFonts w:asciiTheme="majorBidi" w:hAnsiTheme="majorBidi" w:cstheme="majorBidi"/>
          <w:lang w:bidi="he-IL"/>
        </w:rPr>
        <w:t>/3</w:t>
      </w:r>
    </w:p>
    <w:p w14:paraId="0D23C43A" w14:textId="5CC2657F" w:rsidR="000E0A81" w:rsidRPr="00D9082B" w:rsidRDefault="000E0A81" w:rsidP="00CA7C07">
      <w:pPr>
        <w:pStyle w:val="ListParagraph"/>
        <w:ind w:left="1530" w:right="1170"/>
        <w:rPr>
          <w:rFonts w:asciiTheme="majorBidi" w:hAnsiTheme="majorBidi" w:cstheme="majorBidi"/>
          <w:lang w:bidi="he-IL"/>
        </w:rPr>
      </w:pPr>
      <w:commentRangeStart w:id="23"/>
      <w:r w:rsidRPr="00D9082B">
        <w:rPr>
          <w:rFonts w:asciiTheme="majorBidi" w:hAnsiTheme="majorBidi" w:cstheme="majorBidi"/>
          <w:lang w:bidi="he-IL"/>
        </w:rPr>
        <w:t>Mixed</w:t>
      </w:r>
      <w:commentRangeEnd w:id="23"/>
      <w:r w:rsidR="00D245BE" w:rsidRPr="00D9082B">
        <w:rPr>
          <w:rFonts w:asciiTheme="majorBidi" w:hAnsiTheme="majorBidi" w:cstheme="majorBidi"/>
          <w:lang w:bidi="he-IL"/>
        </w:rPr>
        <w:t xml:space="preserve"> </w:t>
      </w:r>
      <w:r w:rsidR="00D245BE" w:rsidRPr="00D9082B">
        <w:rPr>
          <w:rStyle w:val="CommentReference"/>
          <w:rFonts w:asciiTheme="majorBidi" w:hAnsiTheme="majorBidi" w:cstheme="majorBidi"/>
        </w:rPr>
        <w:commentReference w:id="23"/>
      </w:r>
      <w:r w:rsidR="00CA7C07" w:rsidRPr="00D9082B">
        <w:rPr>
          <w:rFonts w:asciiTheme="majorBidi" w:hAnsiTheme="majorBidi" w:cstheme="majorBidi"/>
          <w:lang w:bidi="he-IL"/>
        </w:rPr>
        <w:t>*</w:t>
      </w:r>
      <w:r w:rsidR="00CA7C07" w:rsidRPr="006D2826">
        <w:rPr>
          <w:rFonts w:asciiTheme="majorBidi" w:hAnsiTheme="majorBidi" w:cstheme="majorBidi"/>
          <w:color w:val="FF0000"/>
          <w:lang w:bidi="he-IL"/>
        </w:rPr>
        <w:t>Nrounds</w:t>
      </w:r>
      <w:r w:rsidR="00CA7C07" w:rsidRPr="00D9082B">
        <w:rPr>
          <w:rFonts w:asciiTheme="majorBidi" w:hAnsiTheme="majorBidi" w:cstheme="majorBidi"/>
          <w:lang w:bidi="he-IL"/>
        </w:rPr>
        <w:t>/3</w:t>
      </w:r>
    </w:p>
    <w:p w14:paraId="68DC901C" w14:textId="53BE65C9" w:rsidR="001A4A36" w:rsidRPr="00D9082B" w:rsidRDefault="00D245BE" w:rsidP="00CA7C07">
      <w:pPr>
        <w:pStyle w:val="ListParagraph"/>
        <w:numPr>
          <w:ilvl w:val="0"/>
          <w:numId w:val="6"/>
        </w:numPr>
        <w:ind w:right="1170"/>
        <w:rPr>
          <w:rFonts w:asciiTheme="majorBidi" w:hAnsiTheme="majorBidi" w:cstheme="majorBidi"/>
          <w:lang w:bidi="he-IL"/>
        </w:rPr>
      </w:pPr>
      <w:r w:rsidRPr="00D9082B">
        <w:rPr>
          <w:rFonts w:asciiTheme="majorBidi" w:hAnsiTheme="majorBidi" w:cstheme="majorBidi"/>
          <w:lang w:bidi="he-IL"/>
        </w:rPr>
        <w:t xml:space="preserve">There are also two types of outcome values- </w:t>
      </w:r>
      <w:commentRangeStart w:id="24"/>
      <w:r w:rsidRPr="00D9082B">
        <w:rPr>
          <w:rFonts w:asciiTheme="majorBidi" w:hAnsiTheme="majorBidi" w:cstheme="majorBidi"/>
          <w:lang w:bidi="he-IL"/>
        </w:rPr>
        <w:t>high and low values.</w:t>
      </w:r>
      <w:commentRangeEnd w:id="24"/>
      <w:r w:rsidRPr="00D9082B">
        <w:rPr>
          <w:rStyle w:val="CommentReference"/>
          <w:rFonts w:asciiTheme="majorBidi" w:hAnsiTheme="majorBidi" w:cstheme="majorBidi"/>
        </w:rPr>
        <w:commentReference w:id="24"/>
      </w:r>
      <w:r w:rsidRPr="00D9082B">
        <w:rPr>
          <w:rFonts w:asciiTheme="majorBidi" w:hAnsiTheme="majorBidi" w:cstheme="majorBidi"/>
          <w:lang w:bidi="he-IL"/>
        </w:rPr>
        <w:t xml:space="preserve"> For each </w:t>
      </w:r>
      <w:r w:rsidR="00901FB6" w:rsidRPr="00D9082B">
        <w:rPr>
          <w:rFonts w:asciiTheme="majorBidi" w:hAnsiTheme="majorBidi" w:cstheme="majorBidi"/>
          <w:lang w:bidi="he-IL"/>
        </w:rPr>
        <w:t xml:space="preserve">environment there </w:t>
      </w:r>
      <w:r w:rsidR="00CA7C07" w:rsidRPr="00D9082B">
        <w:rPr>
          <w:rFonts w:asciiTheme="majorBidi" w:hAnsiTheme="majorBidi" w:cstheme="majorBidi"/>
          <w:lang w:bidi="he-IL"/>
        </w:rPr>
        <w:t xml:space="preserve">are Nrounds/6 </w:t>
      </w:r>
      <w:r w:rsidRPr="00D9082B">
        <w:rPr>
          <w:rFonts w:asciiTheme="majorBidi" w:hAnsiTheme="majorBidi" w:cstheme="majorBidi"/>
          <w:lang w:bidi="he-IL"/>
        </w:rPr>
        <w:t>round</w:t>
      </w:r>
      <w:r w:rsidR="00CA7C07" w:rsidRPr="00D9082B">
        <w:rPr>
          <w:rFonts w:asciiTheme="majorBidi" w:hAnsiTheme="majorBidi" w:cstheme="majorBidi"/>
          <w:lang w:bidi="he-IL"/>
        </w:rPr>
        <w:t>s</w:t>
      </w:r>
      <w:r w:rsidRPr="00D9082B">
        <w:rPr>
          <w:rFonts w:asciiTheme="majorBidi" w:hAnsiTheme="majorBidi" w:cstheme="majorBidi"/>
          <w:lang w:bidi="he-IL"/>
        </w:rPr>
        <w:t xml:space="preserve"> of each outcome (low/high)</w:t>
      </w:r>
    </w:p>
    <w:p w14:paraId="70917140" w14:textId="4A53BA1E" w:rsidR="001A4A36" w:rsidRPr="00D9082B" w:rsidRDefault="001A4A36" w:rsidP="00CA7C07">
      <w:pPr>
        <w:pStyle w:val="ListParagraph"/>
        <w:numPr>
          <w:ilvl w:val="0"/>
          <w:numId w:val="6"/>
        </w:numPr>
        <w:ind w:right="1170"/>
        <w:rPr>
          <w:rFonts w:asciiTheme="majorBidi" w:hAnsiTheme="majorBidi" w:cstheme="majorBidi"/>
          <w:lang w:bidi="he-IL"/>
        </w:rPr>
      </w:pPr>
      <w:r w:rsidRPr="00D9082B">
        <w:rPr>
          <w:rFonts w:asciiTheme="majorBidi" w:hAnsiTheme="majorBidi" w:cstheme="majorBidi"/>
          <w:lang w:bidi="he-IL"/>
        </w:rPr>
        <w:t xml:space="preserve">All </w:t>
      </w:r>
      <w:r w:rsidR="00CA7C07" w:rsidRPr="00D9082B">
        <w:rPr>
          <w:rFonts w:asciiTheme="majorBidi" w:hAnsiTheme="majorBidi" w:cstheme="majorBidi"/>
          <w:lang w:bidi="he-IL"/>
        </w:rPr>
        <w:t xml:space="preserve">Nrounds </w:t>
      </w:r>
      <w:r w:rsidRPr="00D9082B">
        <w:rPr>
          <w:rFonts w:asciiTheme="majorBidi" w:hAnsiTheme="majorBidi" w:cstheme="majorBidi"/>
          <w:lang w:bidi="he-IL"/>
        </w:rPr>
        <w:t xml:space="preserve">rounds should be </w:t>
      </w:r>
      <w:r w:rsidRPr="00D9082B">
        <w:rPr>
          <w:rFonts w:asciiTheme="majorBidi" w:hAnsiTheme="majorBidi" w:cstheme="majorBidi"/>
          <w:b/>
          <w:bCs/>
          <w:u w:val="single"/>
          <w:lang w:bidi="he-IL"/>
        </w:rPr>
        <w:t>completely randomized</w:t>
      </w:r>
      <w:r w:rsidRPr="00D9082B">
        <w:rPr>
          <w:rFonts w:asciiTheme="majorBidi" w:hAnsiTheme="majorBidi" w:cstheme="majorBidi"/>
          <w:lang w:bidi="he-IL"/>
        </w:rPr>
        <w:t xml:space="preserve"> regardless of the </w:t>
      </w:r>
      <w:r w:rsidR="00F55B3A" w:rsidRPr="00D9082B">
        <w:rPr>
          <w:rFonts w:asciiTheme="majorBidi" w:hAnsiTheme="majorBidi" w:cstheme="majorBidi"/>
          <w:lang w:bidi="he-IL"/>
        </w:rPr>
        <w:t xml:space="preserve">outcomes </w:t>
      </w:r>
      <w:r w:rsidRPr="00D9082B">
        <w:rPr>
          <w:rFonts w:asciiTheme="majorBidi" w:hAnsiTheme="majorBidi" w:cstheme="majorBidi"/>
          <w:lang w:bidi="he-IL"/>
        </w:rPr>
        <w:t>type</w:t>
      </w:r>
      <w:r w:rsidR="00D245BE" w:rsidRPr="00D9082B">
        <w:rPr>
          <w:rFonts w:asciiTheme="majorBidi" w:hAnsiTheme="majorBidi" w:cstheme="majorBidi"/>
          <w:lang w:bidi="he-IL"/>
        </w:rPr>
        <w:t xml:space="preserve"> or the </w:t>
      </w:r>
      <w:r w:rsidR="00F55B3A" w:rsidRPr="00D9082B">
        <w:rPr>
          <w:rFonts w:asciiTheme="majorBidi" w:hAnsiTheme="majorBidi" w:cstheme="majorBidi"/>
          <w:lang w:bidi="he-IL"/>
        </w:rPr>
        <w:t>environments</w:t>
      </w:r>
      <w:r w:rsidRPr="00D9082B">
        <w:rPr>
          <w:rFonts w:asciiTheme="majorBidi" w:hAnsiTheme="majorBidi" w:cstheme="majorBidi"/>
          <w:lang w:bidi="he-IL"/>
        </w:rPr>
        <w:t>.</w:t>
      </w:r>
    </w:p>
    <w:p w14:paraId="16B29C23" w14:textId="1CCCDF5F" w:rsidR="005352B8" w:rsidRPr="00D9082B" w:rsidRDefault="005352B8" w:rsidP="005352B8">
      <w:pPr>
        <w:pStyle w:val="ListParagraph"/>
        <w:numPr>
          <w:ilvl w:val="0"/>
          <w:numId w:val="6"/>
        </w:numPr>
        <w:ind w:right="1170"/>
        <w:rPr>
          <w:rFonts w:asciiTheme="majorBidi" w:hAnsiTheme="majorBidi" w:cstheme="majorBidi"/>
          <w:lang w:bidi="he-IL"/>
        </w:rPr>
      </w:pPr>
      <w:r w:rsidRPr="00D9082B">
        <w:rPr>
          <w:rFonts w:asciiTheme="majorBidi" w:hAnsiTheme="majorBidi" w:cstheme="majorBidi"/>
          <w:lang w:bidi="he-IL"/>
        </w:rPr>
        <w:t xml:space="preserve">In </w:t>
      </w:r>
      <w:r w:rsidR="001A4A36" w:rsidRPr="00D9082B">
        <w:rPr>
          <w:rFonts w:asciiTheme="majorBidi" w:hAnsiTheme="majorBidi" w:cstheme="majorBidi"/>
          <w:lang w:bidi="he-IL"/>
        </w:rPr>
        <w:t xml:space="preserve">each round a player sees </w:t>
      </w:r>
      <w:r w:rsidR="00046D34" w:rsidRPr="00D9082B">
        <w:rPr>
          <w:rFonts w:asciiTheme="majorBidi" w:hAnsiTheme="majorBidi" w:cstheme="majorBidi"/>
          <w:lang w:bidi="he-IL"/>
        </w:rPr>
        <w:t xml:space="preserve">4 </w:t>
      </w:r>
      <w:r w:rsidR="001A4A36" w:rsidRPr="00D9082B">
        <w:rPr>
          <w:rFonts w:asciiTheme="majorBidi" w:hAnsiTheme="majorBidi" w:cstheme="majorBidi"/>
          <w:lang w:bidi="he-IL"/>
        </w:rPr>
        <w:t>unmarked buttons each with a different</w:t>
      </w:r>
      <w:r w:rsidR="00F55B3A" w:rsidRPr="00D9082B">
        <w:rPr>
          <w:rFonts w:asciiTheme="majorBidi" w:hAnsiTheme="majorBidi" w:cstheme="majorBidi"/>
          <w:lang w:bidi="he-IL"/>
        </w:rPr>
        <w:t xml:space="preserve"> hidden</w:t>
      </w:r>
      <w:r w:rsidRPr="00D9082B">
        <w:rPr>
          <w:rFonts w:asciiTheme="majorBidi" w:hAnsiTheme="majorBidi" w:cstheme="majorBidi"/>
          <w:lang w:bidi="he-IL"/>
        </w:rPr>
        <w:t xml:space="preserve"> </w:t>
      </w:r>
      <w:r w:rsidR="00CA7C07" w:rsidRPr="00D9082B">
        <w:rPr>
          <w:rFonts w:asciiTheme="majorBidi" w:hAnsiTheme="majorBidi" w:cstheme="majorBidi"/>
          <w:lang w:bidi="he-IL"/>
        </w:rPr>
        <w:t xml:space="preserve">distribution (defined by its </w:t>
      </w:r>
      <w:r w:rsidR="00F13980" w:rsidRPr="00D9082B">
        <w:rPr>
          <w:rFonts w:asciiTheme="majorBidi" w:hAnsiTheme="majorBidi" w:cstheme="majorBidi"/>
          <w:lang w:bidi="he-IL"/>
        </w:rPr>
        <w:t xml:space="preserve">Expected </w:t>
      </w:r>
      <w:r w:rsidR="001A4A36" w:rsidRPr="00D9082B">
        <w:rPr>
          <w:rFonts w:asciiTheme="majorBidi" w:hAnsiTheme="majorBidi" w:cstheme="majorBidi"/>
          <w:lang w:bidi="he-IL"/>
        </w:rPr>
        <w:t>Value</w:t>
      </w:r>
      <w:r w:rsidR="00CA7C07" w:rsidRPr="00D9082B">
        <w:rPr>
          <w:rFonts w:asciiTheme="majorBidi" w:hAnsiTheme="majorBidi" w:cstheme="majorBidi"/>
          <w:lang w:bidi="he-IL"/>
        </w:rPr>
        <w:t>, High, Low</w:t>
      </w:r>
      <w:r w:rsidR="00CD3BD9">
        <w:rPr>
          <w:rFonts w:asciiTheme="majorBidi" w:hAnsiTheme="majorBidi" w:cstheme="majorBidi"/>
          <w:lang w:bidi="he-IL"/>
        </w:rPr>
        <w:t xml:space="preserve">, </w:t>
      </w:r>
      <w:r w:rsidR="00CA7C07" w:rsidRPr="00D9082B">
        <w:rPr>
          <w:rFonts w:asciiTheme="majorBidi" w:hAnsiTheme="majorBidi" w:cstheme="majorBidi"/>
          <w:lang w:bidi="he-IL"/>
        </w:rPr>
        <w:t>Phigh</w:t>
      </w:r>
      <w:r w:rsidR="00CD3BD9">
        <w:rPr>
          <w:rFonts w:asciiTheme="majorBidi" w:hAnsiTheme="majorBidi" w:cstheme="majorBidi"/>
          <w:lang w:bidi="he-IL"/>
        </w:rPr>
        <w:t xml:space="preserve"> and Plow</w:t>
      </w:r>
      <w:r w:rsidR="00CA7C07" w:rsidRPr="00D9082B">
        <w:rPr>
          <w:rFonts w:asciiTheme="majorBidi" w:hAnsiTheme="majorBidi" w:cstheme="majorBidi"/>
          <w:lang w:bidi="he-IL"/>
        </w:rPr>
        <w:t>)</w:t>
      </w:r>
      <w:r w:rsidR="001A4A36" w:rsidRPr="00D9082B">
        <w:rPr>
          <w:rFonts w:asciiTheme="majorBidi" w:hAnsiTheme="majorBidi" w:cstheme="majorBidi"/>
          <w:lang w:bidi="he-IL"/>
        </w:rPr>
        <w:t>.</w:t>
      </w:r>
    </w:p>
    <w:p w14:paraId="1B05965A" w14:textId="08139455" w:rsidR="00F55B3A" w:rsidRPr="00D9082B" w:rsidRDefault="00F55B3A" w:rsidP="00650993">
      <w:pPr>
        <w:pStyle w:val="ListParagraph"/>
        <w:numPr>
          <w:ilvl w:val="0"/>
          <w:numId w:val="6"/>
        </w:numPr>
        <w:ind w:right="1170"/>
        <w:rPr>
          <w:rFonts w:asciiTheme="majorBidi" w:hAnsiTheme="majorBidi" w:cstheme="majorBidi"/>
          <w:lang w:bidi="he-IL"/>
        </w:rPr>
      </w:pPr>
      <w:r w:rsidRPr="00D9082B">
        <w:rPr>
          <w:rFonts w:asciiTheme="majorBidi" w:hAnsiTheme="majorBidi" w:cstheme="majorBidi"/>
          <w:lang w:bidi="he-IL"/>
        </w:rPr>
        <w:t xml:space="preserve">Before each round each player is randomly assigned a different role. A role means the buttons from which the player can sample. Specifically, only one player can sample from all four buttons the other players are restricted. </w:t>
      </w:r>
      <w:r w:rsidR="00650993" w:rsidRPr="00D9082B">
        <w:rPr>
          <w:rFonts w:asciiTheme="majorBidi" w:hAnsiTheme="majorBidi" w:cstheme="majorBidi"/>
          <w:lang w:bidi="he-IL"/>
        </w:rPr>
        <w:t>In every round, t</w:t>
      </w:r>
      <w:r w:rsidRPr="00D9082B">
        <w:rPr>
          <w:rFonts w:asciiTheme="majorBidi" w:hAnsiTheme="majorBidi" w:cstheme="majorBidi"/>
          <w:lang w:bidi="he-IL"/>
        </w:rPr>
        <w:t>here are 3 roles</w:t>
      </w:r>
      <w:r w:rsidR="00136B57">
        <w:rPr>
          <w:rFonts w:asciiTheme="majorBidi" w:hAnsiTheme="majorBidi" w:cstheme="majorBidi"/>
          <w:lang w:bidi="he-IL"/>
        </w:rPr>
        <w:t>:</w:t>
      </w:r>
    </w:p>
    <w:p w14:paraId="4065CCE4" w14:textId="18566C48" w:rsidR="00F55B3A" w:rsidRPr="00D9082B" w:rsidRDefault="00F55B3A" w:rsidP="00F65AD7">
      <w:pPr>
        <w:pStyle w:val="ListParagraph"/>
        <w:numPr>
          <w:ilvl w:val="0"/>
          <w:numId w:val="24"/>
        </w:numPr>
        <w:ind w:left="1890"/>
        <w:rPr>
          <w:rFonts w:asciiTheme="majorBidi" w:hAnsiTheme="majorBidi" w:cstheme="majorBidi"/>
          <w:lang w:bidi="he-IL"/>
        </w:rPr>
      </w:pPr>
      <w:proofErr w:type="spellStart"/>
      <w:r w:rsidRPr="00136B57">
        <w:rPr>
          <w:rFonts w:asciiTheme="majorBidi" w:hAnsiTheme="majorBidi" w:cstheme="majorBidi"/>
          <w:color w:val="FF0000"/>
          <w:u w:val="single"/>
          <w:lang w:bidi="he-IL"/>
        </w:rPr>
        <w:t>FullChoice</w:t>
      </w:r>
      <w:proofErr w:type="spellEnd"/>
      <w:r w:rsidRPr="00D9082B">
        <w:rPr>
          <w:rFonts w:asciiTheme="majorBidi" w:hAnsiTheme="majorBidi" w:cstheme="majorBidi"/>
          <w:u w:val="single"/>
          <w:lang w:bidi="he-IL"/>
        </w:rPr>
        <w:t xml:space="preserve"> (FC): </w:t>
      </w:r>
      <w:r w:rsidRPr="00D9082B">
        <w:rPr>
          <w:rFonts w:asciiTheme="majorBidi" w:hAnsiTheme="majorBidi" w:cstheme="majorBidi"/>
          <w:lang w:bidi="he-IL"/>
        </w:rPr>
        <w:t xml:space="preserve"> A choice between 4 buttons</w:t>
      </w:r>
    </w:p>
    <w:p w14:paraId="1C722AA3" w14:textId="4684BFDA" w:rsidR="00F55B3A" w:rsidRPr="00D9082B" w:rsidRDefault="00940FBE" w:rsidP="00F65AD7">
      <w:pPr>
        <w:pStyle w:val="ListParagraph"/>
        <w:numPr>
          <w:ilvl w:val="0"/>
          <w:numId w:val="24"/>
        </w:numPr>
        <w:ind w:left="1890"/>
        <w:rPr>
          <w:rFonts w:asciiTheme="majorBidi" w:hAnsiTheme="majorBidi" w:cstheme="majorBidi"/>
          <w:lang w:bidi="he-IL"/>
        </w:rPr>
      </w:pPr>
      <w:commentRangeStart w:id="25"/>
      <w:proofErr w:type="spellStart"/>
      <w:r w:rsidRPr="00136B57">
        <w:rPr>
          <w:rFonts w:asciiTheme="majorBidi" w:hAnsiTheme="majorBidi" w:cstheme="majorBidi"/>
          <w:color w:val="FF0000"/>
          <w:u w:val="single"/>
          <w:lang w:bidi="he-IL"/>
        </w:rPr>
        <w:t>LimitedChoice</w:t>
      </w:r>
      <w:proofErr w:type="spellEnd"/>
      <w:r w:rsidRPr="00D9082B">
        <w:rPr>
          <w:rFonts w:asciiTheme="majorBidi" w:hAnsiTheme="majorBidi" w:cstheme="majorBidi"/>
          <w:u w:val="single"/>
          <w:lang w:bidi="he-IL"/>
        </w:rPr>
        <w:t xml:space="preserve"> A (L</w:t>
      </w:r>
      <w:r w:rsidR="00F55B3A" w:rsidRPr="00D9082B">
        <w:rPr>
          <w:rFonts w:asciiTheme="majorBidi" w:hAnsiTheme="majorBidi" w:cstheme="majorBidi"/>
          <w:u w:val="single"/>
          <w:lang w:bidi="he-IL"/>
        </w:rPr>
        <w:t>CA):</w:t>
      </w:r>
      <w:r w:rsidR="00F55B3A" w:rsidRPr="00D9082B">
        <w:rPr>
          <w:rFonts w:asciiTheme="majorBidi" w:hAnsiTheme="majorBidi" w:cstheme="majorBidi"/>
          <w:lang w:bidi="he-IL"/>
        </w:rPr>
        <w:t xml:space="preserve"> a choice between random two buttons. (Random 2 buttons)</w:t>
      </w:r>
    </w:p>
    <w:p w14:paraId="2F34340A" w14:textId="0F41EDEB" w:rsidR="00650993" w:rsidRPr="00D9082B" w:rsidRDefault="00940FBE" w:rsidP="00650993">
      <w:pPr>
        <w:pStyle w:val="ListParagraph"/>
        <w:numPr>
          <w:ilvl w:val="0"/>
          <w:numId w:val="24"/>
        </w:numPr>
        <w:ind w:left="1890"/>
        <w:rPr>
          <w:rFonts w:asciiTheme="majorBidi" w:hAnsiTheme="majorBidi" w:cstheme="majorBidi"/>
          <w:lang w:bidi="he-IL"/>
        </w:rPr>
      </w:pPr>
      <w:proofErr w:type="spellStart"/>
      <w:r w:rsidRPr="00F75C2B">
        <w:rPr>
          <w:rFonts w:asciiTheme="majorBidi" w:hAnsiTheme="majorBidi" w:cstheme="majorBidi"/>
          <w:color w:val="FF0000"/>
          <w:u w:val="single"/>
          <w:lang w:bidi="he-IL"/>
        </w:rPr>
        <w:t>LimitedChoice</w:t>
      </w:r>
      <w:proofErr w:type="spellEnd"/>
      <w:r w:rsidRPr="00D9082B">
        <w:rPr>
          <w:rFonts w:asciiTheme="majorBidi" w:hAnsiTheme="majorBidi" w:cstheme="majorBidi"/>
          <w:u w:val="single"/>
          <w:lang w:bidi="he-IL"/>
        </w:rPr>
        <w:t xml:space="preserve"> B (L</w:t>
      </w:r>
      <w:r w:rsidR="00F55B3A" w:rsidRPr="00D9082B">
        <w:rPr>
          <w:rFonts w:asciiTheme="majorBidi" w:hAnsiTheme="majorBidi" w:cstheme="majorBidi"/>
          <w:u w:val="single"/>
          <w:lang w:bidi="he-IL"/>
        </w:rPr>
        <w:t>CB):</w:t>
      </w:r>
      <w:r w:rsidR="00F55B3A" w:rsidRPr="00D9082B">
        <w:rPr>
          <w:rFonts w:asciiTheme="majorBidi" w:hAnsiTheme="majorBidi" w:cstheme="majorBidi"/>
          <w:lang w:bidi="he-IL"/>
        </w:rPr>
        <w:t xml:space="preserve"> the two buttons that are not available to Partial Choice A. (FC-PCA=PCB)</w:t>
      </w:r>
      <w:r w:rsidR="00F65AD7" w:rsidRPr="00D9082B">
        <w:rPr>
          <w:rFonts w:asciiTheme="majorBidi" w:hAnsiTheme="majorBidi" w:cstheme="majorBidi"/>
          <w:lang w:bidi="he-IL"/>
        </w:rPr>
        <w:t xml:space="preserve">. </w:t>
      </w:r>
    </w:p>
    <w:p w14:paraId="66F6104B" w14:textId="41B6EE01" w:rsidR="00F65AD7" w:rsidRPr="00D9082B" w:rsidRDefault="00B154BD" w:rsidP="00B154BD">
      <w:pPr>
        <w:pStyle w:val="ListParagraph"/>
        <w:ind w:left="1890"/>
        <w:rPr>
          <w:rFonts w:asciiTheme="majorBidi" w:hAnsiTheme="majorBidi" w:cstheme="majorBidi"/>
          <w:lang w:bidi="he-IL"/>
        </w:rPr>
      </w:pPr>
      <w:r w:rsidRPr="00D9082B">
        <w:rPr>
          <w:rFonts w:asciiTheme="majorBidi" w:hAnsiTheme="majorBidi" w:cstheme="majorBidi"/>
        </w:rPr>
        <w:t xml:space="preserve">A randomization can be done at any way </w:t>
      </w:r>
      <w:proofErr w:type="gramStart"/>
      <w:r w:rsidRPr="00D9082B">
        <w:rPr>
          <w:rFonts w:asciiTheme="majorBidi" w:hAnsiTheme="majorBidi" w:cstheme="majorBidi"/>
        </w:rPr>
        <w:t>as long as</w:t>
      </w:r>
      <w:proofErr w:type="gramEnd"/>
      <w:r w:rsidRPr="00D9082B">
        <w:rPr>
          <w:rFonts w:asciiTheme="majorBidi" w:hAnsiTheme="majorBidi" w:cstheme="majorBidi"/>
        </w:rPr>
        <w:t xml:space="preserve"> it follows the rules bellow</w:t>
      </w:r>
      <w:r w:rsidR="00136B57">
        <w:rPr>
          <w:rFonts w:asciiTheme="majorBidi" w:hAnsiTheme="majorBidi" w:cstheme="majorBidi"/>
        </w:rPr>
        <w:t xml:space="preserve"> (figure 1</w:t>
      </w:r>
      <w:commentRangeEnd w:id="25"/>
      <w:r w:rsidR="00F75C2B">
        <w:rPr>
          <w:rStyle w:val="CommentReference"/>
        </w:rPr>
        <w:commentReference w:id="25"/>
      </w:r>
      <w:r w:rsidR="00136B57">
        <w:rPr>
          <w:rFonts w:asciiTheme="majorBidi" w:hAnsiTheme="majorBidi" w:cstheme="majorBidi"/>
        </w:rPr>
        <w:t>)</w:t>
      </w:r>
      <w:r w:rsidRPr="00D9082B">
        <w:rPr>
          <w:rFonts w:asciiTheme="majorBidi" w:hAnsiTheme="majorBidi" w:cstheme="majorBidi"/>
        </w:rPr>
        <w:t>.</w:t>
      </w:r>
    </w:p>
    <w:p w14:paraId="4CEA176C" w14:textId="77777777" w:rsidR="00F65AD7" w:rsidRPr="00D9082B" w:rsidRDefault="00A25315" w:rsidP="00A25315">
      <w:pPr>
        <w:pStyle w:val="ListParagraph"/>
        <w:numPr>
          <w:ilvl w:val="0"/>
          <w:numId w:val="6"/>
        </w:numPr>
        <w:rPr>
          <w:rFonts w:asciiTheme="majorBidi" w:hAnsiTheme="majorBidi" w:cstheme="majorBidi"/>
          <w:lang w:bidi="he-IL"/>
        </w:rPr>
      </w:pPr>
      <w:r w:rsidRPr="00D9082B">
        <w:rPr>
          <w:rFonts w:asciiTheme="majorBidi" w:hAnsiTheme="majorBidi" w:cstheme="majorBidi"/>
          <w:lang w:bidi="he-IL"/>
        </w:rPr>
        <w:t xml:space="preserve">Each of the player role should be played 5 times in the following settings- No rare events with low values, no rare events with high values, only rare events with low values, only rare events with high values, mixed with low values, mixed with high values. </w:t>
      </w:r>
    </w:p>
    <w:p w14:paraId="651DD74E" w14:textId="1E6E7F7D" w:rsidR="00A25315" w:rsidRPr="00D9082B" w:rsidRDefault="00A25315" w:rsidP="00A25315">
      <w:pPr>
        <w:pStyle w:val="ListParagraph"/>
        <w:numPr>
          <w:ilvl w:val="0"/>
          <w:numId w:val="6"/>
        </w:numPr>
        <w:rPr>
          <w:rFonts w:asciiTheme="majorBidi" w:hAnsiTheme="majorBidi" w:cstheme="majorBidi"/>
          <w:lang w:bidi="he-IL"/>
        </w:rPr>
      </w:pPr>
      <w:r w:rsidRPr="00D9082B">
        <w:rPr>
          <w:rFonts w:asciiTheme="majorBidi" w:hAnsiTheme="majorBidi" w:cstheme="majorBidi"/>
          <w:lang w:bidi="he-IL"/>
        </w:rPr>
        <w:t>The following tables summarizes this section</w:t>
      </w:r>
      <w:r w:rsidR="00650993" w:rsidRPr="00D9082B">
        <w:rPr>
          <w:rFonts w:asciiTheme="majorBidi" w:hAnsiTheme="majorBidi" w:cstheme="majorBidi"/>
          <w:lang w:bidi="he-IL"/>
        </w:rPr>
        <w:t xml:space="preserve"> (given </w:t>
      </w:r>
      <w:r w:rsidR="00650993" w:rsidRPr="006D2826">
        <w:rPr>
          <w:rFonts w:asciiTheme="majorBidi" w:hAnsiTheme="majorBidi" w:cstheme="majorBidi"/>
          <w:color w:val="FF0000"/>
          <w:lang w:bidi="he-IL"/>
        </w:rPr>
        <w:t>Nrounds</w:t>
      </w:r>
      <w:r w:rsidR="00650993" w:rsidRPr="00D9082B">
        <w:rPr>
          <w:rFonts w:asciiTheme="majorBidi" w:hAnsiTheme="majorBidi" w:cstheme="majorBidi"/>
          <w:lang w:bidi="he-IL"/>
        </w:rPr>
        <w:t>=90)</w:t>
      </w:r>
      <w:r w:rsidRPr="00D9082B">
        <w:rPr>
          <w:rFonts w:asciiTheme="majorBidi" w:hAnsiTheme="majorBidi" w:cstheme="majorBidi"/>
          <w:lang w:bidi="he-IL"/>
        </w:rPr>
        <w:t>:</w:t>
      </w:r>
    </w:p>
    <w:tbl>
      <w:tblPr>
        <w:tblStyle w:val="TableGrid"/>
        <w:tblpPr w:leftFromText="180" w:rightFromText="180" w:vertAnchor="text" w:horzAnchor="margin" w:tblpXSpec="right" w:tblpY="83"/>
        <w:tblW w:w="8368" w:type="dxa"/>
        <w:tblLook w:val="04A0" w:firstRow="1" w:lastRow="0" w:firstColumn="1" w:lastColumn="0" w:noHBand="0" w:noVBand="1"/>
      </w:tblPr>
      <w:tblGrid>
        <w:gridCol w:w="2091"/>
        <w:gridCol w:w="2091"/>
        <w:gridCol w:w="2093"/>
        <w:gridCol w:w="2093"/>
      </w:tblGrid>
      <w:tr w:rsidR="00F65AD7" w:rsidRPr="00D9082B" w14:paraId="4B1DAFAB" w14:textId="77777777" w:rsidTr="00F65AD7">
        <w:trPr>
          <w:trHeight w:val="226"/>
        </w:trPr>
        <w:tc>
          <w:tcPr>
            <w:tcW w:w="2091" w:type="dxa"/>
          </w:tcPr>
          <w:p w14:paraId="4787532F" w14:textId="77777777" w:rsidR="00F65AD7" w:rsidRPr="00D9082B" w:rsidRDefault="00F65AD7" w:rsidP="00F65AD7">
            <w:pPr>
              <w:pStyle w:val="ListParagraph"/>
              <w:ind w:left="0"/>
              <w:rPr>
                <w:rFonts w:asciiTheme="majorBidi" w:hAnsiTheme="majorBidi" w:cstheme="majorBidi"/>
                <w:lang w:bidi="he-IL"/>
              </w:rPr>
            </w:pPr>
          </w:p>
        </w:tc>
        <w:tc>
          <w:tcPr>
            <w:tcW w:w="2091" w:type="dxa"/>
          </w:tcPr>
          <w:p w14:paraId="2D8F0924"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Environment</w:t>
            </w:r>
          </w:p>
        </w:tc>
        <w:tc>
          <w:tcPr>
            <w:tcW w:w="2093" w:type="dxa"/>
          </w:tcPr>
          <w:p w14:paraId="635E8676"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EV Type</w:t>
            </w:r>
          </w:p>
        </w:tc>
        <w:tc>
          <w:tcPr>
            <w:tcW w:w="2093" w:type="dxa"/>
          </w:tcPr>
          <w:p w14:paraId="3C595BA5"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Player roles</w:t>
            </w:r>
          </w:p>
        </w:tc>
      </w:tr>
      <w:tr w:rsidR="00F65AD7" w:rsidRPr="00D9082B" w14:paraId="3046765C" w14:textId="77777777" w:rsidTr="00F65AD7">
        <w:trPr>
          <w:trHeight w:val="226"/>
        </w:trPr>
        <w:tc>
          <w:tcPr>
            <w:tcW w:w="2091" w:type="dxa"/>
            <w:vMerge w:val="restart"/>
          </w:tcPr>
          <w:p w14:paraId="4CE90E15"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 xml:space="preserve"> </w:t>
            </w:r>
          </w:p>
          <w:p w14:paraId="23CE291A" w14:textId="77777777" w:rsidR="00F65AD7" w:rsidRPr="00D9082B" w:rsidRDefault="00F65AD7" w:rsidP="00F65AD7">
            <w:pPr>
              <w:pStyle w:val="ListParagraph"/>
              <w:ind w:left="0"/>
              <w:rPr>
                <w:rFonts w:asciiTheme="majorBidi" w:hAnsiTheme="majorBidi" w:cstheme="majorBidi"/>
                <w:lang w:bidi="he-IL"/>
              </w:rPr>
            </w:pPr>
          </w:p>
          <w:p w14:paraId="370B8C62" w14:textId="77777777" w:rsidR="00F65AD7" w:rsidRPr="00D9082B" w:rsidRDefault="00F65AD7" w:rsidP="00F65AD7">
            <w:pPr>
              <w:pStyle w:val="ListParagraph"/>
              <w:ind w:left="0"/>
              <w:rPr>
                <w:rFonts w:asciiTheme="majorBidi" w:hAnsiTheme="majorBidi" w:cstheme="majorBidi"/>
                <w:lang w:bidi="he-IL"/>
              </w:rPr>
            </w:pPr>
          </w:p>
          <w:p w14:paraId="51155F72" w14:textId="77777777" w:rsidR="00F65AD7" w:rsidRPr="00D9082B" w:rsidRDefault="00F65AD7" w:rsidP="00F65AD7">
            <w:pPr>
              <w:pStyle w:val="ListParagraph"/>
              <w:ind w:left="0"/>
              <w:rPr>
                <w:rFonts w:asciiTheme="majorBidi" w:hAnsiTheme="majorBidi" w:cstheme="majorBidi"/>
                <w:lang w:bidi="he-IL"/>
              </w:rPr>
            </w:pPr>
          </w:p>
          <w:p w14:paraId="3BFB7C12" w14:textId="77777777" w:rsidR="00F65AD7" w:rsidRPr="00D9082B" w:rsidRDefault="00F65AD7" w:rsidP="00F65AD7">
            <w:pPr>
              <w:pStyle w:val="ListParagraph"/>
              <w:ind w:left="0"/>
              <w:rPr>
                <w:rFonts w:asciiTheme="majorBidi" w:hAnsiTheme="majorBidi" w:cstheme="majorBidi"/>
                <w:lang w:bidi="he-IL"/>
              </w:rPr>
            </w:pPr>
          </w:p>
          <w:p w14:paraId="39D38858"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Rounds</w:t>
            </w:r>
          </w:p>
          <w:p w14:paraId="03226E97"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X</w:t>
            </w:r>
          </w:p>
          <w:p w14:paraId="5AF9496E"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90</w:t>
            </w:r>
          </w:p>
        </w:tc>
        <w:tc>
          <w:tcPr>
            <w:tcW w:w="2091" w:type="dxa"/>
            <w:vMerge w:val="restart"/>
          </w:tcPr>
          <w:p w14:paraId="2882F21B"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 xml:space="preserve"> </w:t>
            </w:r>
          </w:p>
          <w:p w14:paraId="428ECAED"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No rare events</w:t>
            </w:r>
          </w:p>
          <w:p w14:paraId="7B0BCD1F"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X30</w:t>
            </w:r>
          </w:p>
          <w:p w14:paraId="0EC9151A" w14:textId="77777777" w:rsidR="00F65AD7" w:rsidRPr="00D9082B" w:rsidRDefault="00F65AD7" w:rsidP="00F65AD7">
            <w:pPr>
              <w:pStyle w:val="ListParagraph"/>
              <w:ind w:left="0"/>
              <w:rPr>
                <w:rFonts w:asciiTheme="majorBidi" w:hAnsiTheme="majorBidi" w:cstheme="majorBidi"/>
                <w:lang w:bidi="he-IL"/>
              </w:rPr>
            </w:pPr>
          </w:p>
        </w:tc>
        <w:tc>
          <w:tcPr>
            <w:tcW w:w="2093" w:type="dxa"/>
            <w:vMerge w:val="restart"/>
          </w:tcPr>
          <w:p w14:paraId="533B3D38"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Low Values X 15</w:t>
            </w:r>
          </w:p>
        </w:tc>
        <w:tc>
          <w:tcPr>
            <w:tcW w:w="2093" w:type="dxa"/>
          </w:tcPr>
          <w:p w14:paraId="22A85EB8"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FC X 5</w:t>
            </w:r>
          </w:p>
        </w:tc>
      </w:tr>
      <w:tr w:rsidR="00F65AD7" w:rsidRPr="00D9082B" w14:paraId="1D5D7A62" w14:textId="77777777" w:rsidTr="00F65AD7">
        <w:trPr>
          <w:trHeight w:val="226"/>
        </w:trPr>
        <w:tc>
          <w:tcPr>
            <w:tcW w:w="2091" w:type="dxa"/>
            <w:vMerge/>
          </w:tcPr>
          <w:p w14:paraId="1A378622"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5F21909B" w14:textId="77777777" w:rsidR="00F65AD7" w:rsidRPr="00D9082B" w:rsidRDefault="00F65AD7" w:rsidP="00F65AD7">
            <w:pPr>
              <w:pStyle w:val="ListParagraph"/>
              <w:ind w:left="0"/>
              <w:rPr>
                <w:rFonts w:asciiTheme="majorBidi" w:hAnsiTheme="majorBidi" w:cstheme="majorBidi"/>
                <w:lang w:bidi="he-IL"/>
              </w:rPr>
            </w:pPr>
          </w:p>
        </w:tc>
        <w:tc>
          <w:tcPr>
            <w:tcW w:w="2093" w:type="dxa"/>
            <w:vMerge/>
          </w:tcPr>
          <w:p w14:paraId="25B56460" w14:textId="77777777" w:rsidR="00F65AD7" w:rsidRPr="00D9082B" w:rsidRDefault="00F65AD7" w:rsidP="00F65AD7">
            <w:pPr>
              <w:pStyle w:val="ListParagraph"/>
              <w:ind w:left="0"/>
              <w:rPr>
                <w:rFonts w:asciiTheme="majorBidi" w:hAnsiTheme="majorBidi" w:cstheme="majorBidi"/>
                <w:lang w:bidi="he-IL"/>
              </w:rPr>
            </w:pPr>
          </w:p>
        </w:tc>
        <w:tc>
          <w:tcPr>
            <w:tcW w:w="2093" w:type="dxa"/>
          </w:tcPr>
          <w:p w14:paraId="3AD87717"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LCA  X 5</w:t>
            </w:r>
          </w:p>
        </w:tc>
      </w:tr>
      <w:tr w:rsidR="00F65AD7" w:rsidRPr="00D9082B" w14:paraId="75E8254A" w14:textId="77777777" w:rsidTr="00F65AD7">
        <w:trPr>
          <w:trHeight w:val="226"/>
        </w:trPr>
        <w:tc>
          <w:tcPr>
            <w:tcW w:w="2091" w:type="dxa"/>
            <w:vMerge/>
          </w:tcPr>
          <w:p w14:paraId="262CD0F4"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2058E1D5" w14:textId="77777777" w:rsidR="00F65AD7" w:rsidRPr="00D9082B" w:rsidRDefault="00F65AD7" w:rsidP="00F65AD7">
            <w:pPr>
              <w:pStyle w:val="ListParagraph"/>
              <w:ind w:left="0"/>
              <w:rPr>
                <w:rFonts w:asciiTheme="majorBidi" w:hAnsiTheme="majorBidi" w:cstheme="majorBidi"/>
                <w:lang w:bidi="he-IL"/>
              </w:rPr>
            </w:pPr>
          </w:p>
        </w:tc>
        <w:tc>
          <w:tcPr>
            <w:tcW w:w="2093" w:type="dxa"/>
            <w:vMerge/>
          </w:tcPr>
          <w:p w14:paraId="0CDC5CE8" w14:textId="77777777" w:rsidR="00F65AD7" w:rsidRPr="00D9082B" w:rsidRDefault="00F65AD7" w:rsidP="00F65AD7">
            <w:pPr>
              <w:pStyle w:val="ListParagraph"/>
              <w:ind w:left="0"/>
              <w:rPr>
                <w:rFonts w:asciiTheme="majorBidi" w:hAnsiTheme="majorBidi" w:cstheme="majorBidi"/>
                <w:lang w:bidi="he-IL"/>
              </w:rPr>
            </w:pPr>
          </w:p>
        </w:tc>
        <w:tc>
          <w:tcPr>
            <w:tcW w:w="2093" w:type="dxa"/>
          </w:tcPr>
          <w:p w14:paraId="7CE4F06B"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LCB  X 5</w:t>
            </w:r>
          </w:p>
        </w:tc>
      </w:tr>
      <w:tr w:rsidR="00F65AD7" w:rsidRPr="00D9082B" w14:paraId="0DA4E7DF" w14:textId="77777777" w:rsidTr="00F65AD7">
        <w:trPr>
          <w:trHeight w:val="236"/>
        </w:trPr>
        <w:tc>
          <w:tcPr>
            <w:tcW w:w="2091" w:type="dxa"/>
            <w:vMerge/>
          </w:tcPr>
          <w:p w14:paraId="65EB81CA"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16DF109B" w14:textId="77777777" w:rsidR="00F65AD7" w:rsidRPr="00D9082B" w:rsidRDefault="00F65AD7" w:rsidP="00F65AD7">
            <w:pPr>
              <w:pStyle w:val="ListParagraph"/>
              <w:ind w:left="0"/>
              <w:rPr>
                <w:rFonts w:asciiTheme="majorBidi" w:hAnsiTheme="majorBidi" w:cstheme="majorBidi"/>
                <w:lang w:bidi="he-IL"/>
              </w:rPr>
            </w:pPr>
          </w:p>
        </w:tc>
        <w:tc>
          <w:tcPr>
            <w:tcW w:w="2093" w:type="dxa"/>
            <w:vMerge w:val="restart"/>
          </w:tcPr>
          <w:p w14:paraId="068CC535"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High Values X15</w:t>
            </w:r>
          </w:p>
        </w:tc>
        <w:tc>
          <w:tcPr>
            <w:tcW w:w="2093" w:type="dxa"/>
          </w:tcPr>
          <w:p w14:paraId="61762CE3"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FC X 5</w:t>
            </w:r>
          </w:p>
        </w:tc>
      </w:tr>
      <w:tr w:rsidR="00F65AD7" w:rsidRPr="00D9082B" w14:paraId="6E9CA547" w14:textId="77777777" w:rsidTr="00F65AD7">
        <w:trPr>
          <w:trHeight w:val="226"/>
        </w:trPr>
        <w:tc>
          <w:tcPr>
            <w:tcW w:w="2091" w:type="dxa"/>
            <w:vMerge/>
          </w:tcPr>
          <w:p w14:paraId="0A5FFC9A"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1F6A6854" w14:textId="77777777" w:rsidR="00F65AD7" w:rsidRPr="00D9082B" w:rsidRDefault="00F65AD7" w:rsidP="00F65AD7">
            <w:pPr>
              <w:pStyle w:val="ListParagraph"/>
              <w:ind w:left="0"/>
              <w:rPr>
                <w:rFonts w:asciiTheme="majorBidi" w:hAnsiTheme="majorBidi" w:cstheme="majorBidi"/>
                <w:lang w:bidi="he-IL"/>
              </w:rPr>
            </w:pPr>
          </w:p>
        </w:tc>
        <w:tc>
          <w:tcPr>
            <w:tcW w:w="2093" w:type="dxa"/>
            <w:vMerge/>
          </w:tcPr>
          <w:p w14:paraId="503123D3" w14:textId="77777777" w:rsidR="00F65AD7" w:rsidRPr="00D9082B" w:rsidRDefault="00F65AD7" w:rsidP="00F65AD7">
            <w:pPr>
              <w:pStyle w:val="ListParagraph"/>
              <w:ind w:left="0"/>
              <w:rPr>
                <w:rFonts w:asciiTheme="majorBidi" w:hAnsiTheme="majorBidi" w:cstheme="majorBidi"/>
                <w:lang w:bidi="he-IL"/>
              </w:rPr>
            </w:pPr>
          </w:p>
        </w:tc>
        <w:tc>
          <w:tcPr>
            <w:tcW w:w="2093" w:type="dxa"/>
          </w:tcPr>
          <w:p w14:paraId="0838302B"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LCA X 5</w:t>
            </w:r>
          </w:p>
        </w:tc>
      </w:tr>
      <w:tr w:rsidR="00F65AD7" w:rsidRPr="00D9082B" w14:paraId="0EAF6D59" w14:textId="77777777" w:rsidTr="00F65AD7">
        <w:trPr>
          <w:trHeight w:val="226"/>
        </w:trPr>
        <w:tc>
          <w:tcPr>
            <w:tcW w:w="2091" w:type="dxa"/>
            <w:vMerge/>
          </w:tcPr>
          <w:p w14:paraId="0A7D95D3"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0EE96B0A" w14:textId="77777777" w:rsidR="00F65AD7" w:rsidRPr="00D9082B" w:rsidRDefault="00F65AD7" w:rsidP="00F65AD7">
            <w:pPr>
              <w:pStyle w:val="ListParagraph"/>
              <w:ind w:left="0"/>
              <w:rPr>
                <w:rFonts w:asciiTheme="majorBidi" w:hAnsiTheme="majorBidi" w:cstheme="majorBidi"/>
                <w:lang w:bidi="he-IL"/>
              </w:rPr>
            </w:pPr>
          </w:p>
        </w:tc>
        <w:tc>
          <w:tcPr>
            <w:tcW w:w="2093" w:type="dxa"/>
            <w:vMerge/>
          </w:tcPr>
          <w:p w14:paraId="2BBC18A1" w14:textId="77777777" w:rsidR="00F65AD7" w:rsidRPr="00D9082B" w:rsidRDefault="00F65AD7" w:rsidP="00F65AD7">
            <w:pPr>
              <w:pStyle w:val="ListParagraph"/>
              <w:ind w:left="0"/>
              <w:rPr>
                <w:rFonts w:asciiTheme="majorBidi" w:hAnsiTheme="majorBidi" w:cstheme="majorBidi"/>
                <w:lang w:bidi="he-IL"/>
              </w:rPr>
            </w:pPr>
          </w:p>
        </w:tc>
        <w:tc>
          <w:tcPr>
            <w:tcW w:w="2093" w:type="dxa"/>
          </w:tcPr>
          <w:p w14:paraId="6A09A297"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LCB X 5</w:t>
            </w:r>
          </w:p>
        </w:tc>
      </w:tr>
      <w:tr w:rsidR="00F65AD7" w:rsidRPr="00D9082B" w14:paraId="006FB214" w14:textId="77777777" w:rsidTr="00F65AD7">
        <w:trPr>
          <w:trHeight w:val="345"/>
        </w:trPr>
        <w:tc>
          <w:tcPr>
            <w:tcW w:w="2091" w:type="dxa"/>
            <w:vMerge/>
          </w:tcPr>
          <w:p w14:paraId="7B02B7C9" w14:textId="77777777" w:rsidR="00F65AD7" w:rsidRPr="00D9082B" w:rsidRDefault="00F65AD7" w:rsidP="00F65AD7">
            <w:pPr>
              <w:pStyle w:val="ListParagraph"/>
              <w:ind w:left="0"/>
              <w:rPr>
                <w:rFonts w:asciiTheme="majorBidi" w:hAnsiTheme="majorBidi" w:cstheme="majorBidi"/>
                <w:lang w:bidi="he-IL"/>
              </w:rPr>
            </w:pPr>
          </w:p>
        </w:tc>
        <w:tc>
          <w:tcPr>
            <w:tcW w:w="2091" w:type="dxa"/>
            <w:vMerge w:val="restart"/>
          </w:tcPr>
          <w:p w14:paraId="32518CA9"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 xml:space="preserve"> </w:t>
            </w:r>
          </w:p>
          <w:p w14:paraId="7D8E05EF"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Only rare events</w:t>
            </w:r>
          </w:p>
          <w:p w14:paraId="4C869A29"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X30</w:t>
            </w:r>
          </w:p>
          <w:p w14:paraId="62D4E5F1" w14:textId="77777777" w:rsidR="00F65AD7" w:rsidRPr="00D9082B" w:rsidRDefault="00F65AD7" w:rsidP="00F65AD7">
            <w:pPr>
              <w:pStyle w:val="ListParagraph"/>
              <w:ind w:left="0"/>
              <w:rPr>
                <w:rFonts w:asciiTheme="majorBidi" w:hAnsiTheme="majorBidi" w:cstheme="majorBidi"/>
                <w:lang w:bidi="he-IL"/>
              </w:rPr>
            </w:pPr>
          </w:p>
        </w:tc>
        <w:tc>
          <w:tcPr>
            <w:tcW w:w="2093" w:type="dxa"/>
            <w:vMerge w:val="restart"/>
          </w:tcPr>
          <w:p w14:paraId="1C864098"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Low Values X 15</w:t>
            </w:r>
          </w:p>
        </w:tc>
        <w:tc>
          <w:tcPr>
            <w:tcW w:w="2093" w:type="dxa"/>
          </w:tcPr>
          <w:p w14:paraId="6568CC3A"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FC X 5</w:t>
            </w:r>
          </w:p>
        </w:tc>
      </w:tr>
      <w:tr w:rsidR="00F65AD7" w:rsidRPr="00D9082B" w14:paraId="6A44D11E" w14:textId="77777777" w:rsidTr="00F65AD7">
        <w:trPr>
          <w:trHeight w:val="172"/>
        </w:trPr>
        <w:tc>
          <w:tcPr>
            <w:tcW w:w="2091" w:type="dxa"/>
            <w:vMerge/>
          </w:tcPr>
          <w:p w14:paraId="580F570C"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5F8B4086" w14:textId="77777777" w:rsidR="00F65AD7" w:rsidRPr="00D9082B" w:rsidRDefault="00F65AD7" w:rsidP="00F65AD7">
            <w:pPr>
              <w:pStyle w:val="ListParagraph"/>
              <w:ind w:left="0"/>
              <w:rPr>
                <w:rFonts w:asciiTheme="majorBidi" w:hAnsiTheme="majorBidi" w:cstheme="majorBidi"/>
                <w:lang w:bidi="he-IL"/>
              </w:rPr>
            </w:pPr>
          </w:p>
        </w:tc>
        <w:tc>
          <w:tcPr>
            <w:tcW w:w="2093" w:type="dxa"/>
            <w:vMerge/>
          </w:tcPr>
          <w:p w14:paraId="7C373FD3" w14:textId="77777777" w:rsidR="00F65AD7" w:rsidRPr="00D9082B" w:rsidRDefault="00F65AD7" w:rsidP="00F65AD7">
            <w:pPr>
              <w:pStyle w:val="ListParagraph"/>
              <w:ind w:left="0"/>
              <w:rPr>
                <w:rFonts w:asciiTheme="majorBidi" w:hAnsiTheme="majorBidi" w:cstheme="majorBidi"/>
                <w:lang w:bidi="he-IL"/>
              </w:rPr>
            </w:pPr>
          </w:p>
        </w:tc>
        <w:tc>
          <w:tcPr>
            <w:tcW w:w="2093" w:type="dxa"/>
          </w:tcPr>
          <w:p w14:paraId="6E98781D"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LCA X 5</w:t>
            </w:r>
          </w:p>
        </w:tc>
      </w:tr>
      <w:tr w:rsidR="00F65AD7" w:rsidRPr="00D9082B" w14:paraId="2B7E2CD4" w14:textId="77777777" w:rsidTr="00F65AD7">
        <w:trPr>
          <w:trHeight w:val="172"/>
        </w:trPr>
        <w:tc>
          <w:tcPr>
            <w:tcW w:w="2091" w:type="dxa"/>
            <w:vMerge/>
          </w:tcPr>
          <w:p w14:paraId="6D174AFB"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31A46C48" w14:textId="77777777" w:rsidR="00F65AD7" w:rsidRPr="00D9082B" w:rsidRDefault="00F65AD7" w:rsidP="00F65AD7">
            <w:pPr>
              <w:pStyle w:val="ListParagraph"/>
              <w:ind w:left="0"/>
              <w:rPr>
                <w:rFonts w:asciiTheme="majorBidi" w:hAnsiTheme="majorBidi" w:cstheme="majorBidi"/>
                <w:lang w:bidi="he-IL"/>
              </w:rPr>
            </w:pPr>
          </w:p>
        </w:tc>
        <w:tc>
          <w:tcPr>
            <w:tcW w:w="2093" w:type="dxa"/>
            <w:vMerge/>
          </w:tcPr>
          <w:p w14:paraId="0BDACB9E" w14:textId="77777777" w:rsidR="00F65AD7" w:rsidRPr="00D9082B" w:rsidRDefault="00F65AD7" w:rsidP="00F65AD7">
            <w:pPr>
              <w:pStyle w:val="ListParagraph"/>
              <w:ind w:left="0"/>
              <w:rPr>
                <w:rFonts w:asciiTheme="majorBidi" w:hAnsiTheme="majorBidi" w:cstheme="majorBidi"/>
                <w:lang w:bidi="he-IL"/>
              </w:rPr>
            </w:pPr>
          </w:p>
        </w:tc>
        <w:tc>
          <w:tcPr>
            <w:tcW w:w="2093" w:type="dxa"/>
          </w:tcPr>
          <w:p w14:paraId="63C22E7C"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LCB X 5</w:t>
            </w:r>
          </w:p>
        </w:tc>
      </w:tr>
      <w:tr w:rsidR="00F65AD7" w:rsidRPr="00D9082B" w14:paraId="73DC833D" w14:textId="77777777" w:rsidTr="00F65AD7">
        <w:trPr>
          <w:trHeight w:val="172"/>
        </w:trPr>
        <w:tc>
          <w:tcPr>
            <w:tcW w:w="2091" w:type="dxa"/>
            <w:vMerge/>
          </w:tcPr>
          <w:p w14:paraId="228A9C6E"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3A9FF284" w14:textId="77777777" w:rsidR="00F65AD7" w:rsidRPr="00D9082B" w:rsidRDefault="00F65AD7" w:rsidP="00F65AD7">
            <w:pPr>
              <w:pStyle w:val="ListParagraph"/>
              <w:ind w:left="0"/>
              <w:rPr>
                <w:rFonts w:asciiTheme="majorBidi" w:hAnsiTheme="majorBidi" w:cstheme="majorBidi"/>
                <w:lang w:bidi="he-IL"/>
              </w:rPr>
            </w:pPr>
          </w:p>
        </w:tc>
        <w:tc>
          <w:tcPr>
            <w:tcW w:w="2093" w:type="dxa"/>
            <w:vMerge w:val="restart"/>
          </w:tcPr>
          <w:p w14:paraId="25278187" w14:textId="77777777" w:rsidR="00F65AD7" w:rsidRPr="00D9082B" w:rsidRDefault="00F65AD7" w:rsidP="00F65AD7">
            <w:pPr>
              <w:pStyle w:val="ListParagraph"/>
              <w:ind w:left="0"/>
              <w:rPr>
                <w:rFonts w:asciiTheme="majorBidi" w:hAnsiTheme="majorBidi" w:cstheme="majorBidi"/>
                <w:lang w:bidi="he-IL"/>
              </w:rPr>
            </w:pPr>
            <w:bookmarkStart w:id="26" w:name="_Hlk498881287"/>
            <w:r w:rsidRPr="00D9082B">
              <w:rPr>
                <w:rFonts w:asciiTheme="majorBidi" w:hAnsiTheme="majorBidi" w:cstheme="majorBidi"/>
                <w:lang w:bidi="he-IL"/>
              </w:rPr>
              <w:t>High Values X15</w:t>
            </w:r>
            <w:bookmarkEnd w:id="26"/>
          </w:p>
        </w:tc>
        <w:tc>
          <w:tcPr>
            <w:tcW w:w="2093" w:type="dxa"/>
          </w:tcPr>
          <w:p w14:paraId="77A0EE22"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FC X 5</w:t>
            </w:r>
          </w:p>
        </w:tc>
      </w:tr>
      <w:tr w:rsidR="00F65AD7" w:rsidRPr="00D9082B" w14:paraId="490179B0" w14:textId="77777777" w:rsidTr="00F65AD7">
        <w:trPr>
          <w:trHeight w:val="172"/>
        </w:trPr>
        <w:tc>
          <w:tcPr>
            <w:tcW w:w="2091" w:type="dxa"/>
            <w:vMerge/>
          </w:tcPr>
          <w:p w14:paraId="6DA3A2C9"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39A8DAF4" w14:textId="77777777" w:rsidR="00F65AD7" w:rsidRPr="00D9082B" w:rsidRDefault="00F65AD7" w:rsidP="00F65AD7">
            <w:pPr>
              <w:pStyle w:val="ListParagraph"/>
              <w:ind w:left="0"/>
              <w:rPr>
                <w:rFonts w:asciiTheme="majorBidi" w:hAnsiTheme="majorBidi" w:cstheme="majorBidi"/>
                <w:lang w:bidi="he-IL"/>
              </w:rPr>
            </w:pPr>
          </w:p>
        </w:tc>
        <w:tc>
          <w:tcPr>
            <w:tcW w:w="2093" w:type="dxa"/>
            <w:vMerge/>
          </w:tcPr>
          <w:p w14:paraId="1DE485B4" w14:textId="77777777" w:rsidR="00F65AD7" w:rsidRPr="00D9082B" w:rsidRDefault="00F65AD7" w:rsidP="00F65AD7">
            <w:pPr>
              <w:pStyle w:val="ListParagraph"/>
              <w:ind w:left="0"/>
              <w:rPr>
                <w:rFonts w:asciiTheme="majorBidi" w:hAnsiTheme="majorBidi" w:cstheme="majorBidi"/>
                <w:lang w:bidi="he-IL"/>
              </w:rPr>
            </w:pPr>
          </w:p>
        </w:tc>
        <w:tc>
          <w:tcPr>
            <w:tcW w:w="2093" w:type="dxa"/>
          </w:tcPr>
          <w:p w14:paraId="62EA13AB"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LCA X 5</w:t>
            </w:r>
          </w:p>
        </w:tc>
      </w:tr>
      <w:tr w:rsidR="00F65AD7" w:rsidRPr="00D9082B" w14:paraId="27E35F9E" w14:textId="77777777" w:rsidTr="00F65AD7">
        <w:trPr>
          <w:trHeight w:val="345"/>
        </w:trPr>
        <w:tc>
          <w:tcPr>
            <w:tcW w:w="2091" w:type="dxa"/>
            <w:vMerge/>
          </w:tcPr>
          <w:p w14:paraId="58A6245C"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78CDCBF0" w14:textId="77777777" w:rsidR="00F65AD7" w:rsidRPr="00D9082B" w:rsidRDefault="00F65AD7" w:rsidP="00F65AD7">
            <w:pPr>
              <w:pStyle w:val="ListParagraph"/>
              <w:ind w:left="0"/>
              <w:rPr>
                <w:rFonts w:asciiTheme="majorBidi" w:hAnsiTheme="majorBidi" w:cstheme="majorBidi"/>
                <w:lang w:bidi="he-IL"/>
              </w:rPr>
            </w:pPr>
          </w:p>
        </w:tc>
        <w:tc>
          <w:tcPr>
            <w:tcW w:w="2093" w:type="dxa"/>
            <w:vMerge/>
          </w:tcPr>
          <w:p w14:paraId="0A15B352" w14:textId="77777777" w:rsidR="00F65AD7" w:rsidRPr="00D9082B" w:rsidRDefault="00F65AD7" w:rsidP="00F65AD7">
            <w:pPr>
              <w:pStyle w:val="ListParagraph"/>
              <w:ind w:left="0"/>
              <w:rPr>
                <w:rFonts w:asciiTheme="majorBidi" w:hAnsiTheme="majorBidi" w:cstheme="majorBidi"/>
                <w:lang w:bidi="he-IL"/>
              </w:rPr>
            </w:pPr>
          </w:p>
        </w:tc>
        <w:tc>
          <w:tcPr>
            <w:tcW w:w="2093" w:type="dxa"/>
          </w:tcPr>
          <w:p w14:paraId="7D8D1173"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LCB X 5</w:t>
            </w:r>
          </w:p>
        </w:tc>
      </w:tr>
      <w:tr w:rsidR="00F65AD7" w:rsidRPr="00D9082B" w14:paraId="4753D64F" w14:textId="77777777" w:rsidTr="00F65AD7">
        <w:trPr>
          <w:trHeight w:val="251"/>
        </w:trPr>
        <w:tc>
          <w:tcPr>
            <w:tcW w:w="2091" w:type="dxa"/>
            <w:vMerge/>
          </w:tcPr>
          <w:p w14:paraId="58D7E72B" w14:textId="77777777" w:rsidR="00F65AD7" w:rsidRPr="00D9082B" w:rsidRDefault="00F65AD7" w:rsidP="00F65AD7">
            <w:pPr>
              <w:pStyle w:val="ListParagraph"/>
              <w:ind w:left="0"/>
              <w:rPr>
                <w:rFonts w:asciiTheme="majorBidi" w:hAnsiTheme="majorBidi" w:cstheme="majorBidi"/>
                <w:lang w:bidi="he-IL"/>
              </w:rPr>
            </w:pPr>
          </w:p>
        </w:tc>
        <w:tc>
          <w:tcPr>
            <w:tcW w:w="2091" w:type="dxa"/>
            <w:vMerge w:val="restart"/>
          </w:tcPr>
          <w:p w14:paraId="6DCC545B" w14:textId="77777777" w:rsidR="00F65AD7" w:rsidRPr="00D9082B" w:rsidRDefault="00F65AD7" w:rsidP="00F65AD7">
            <w:pPr>
              <w:pStyle w:val="ListParagraph"/>
              <w:ind w:left="0"/>
              <w:rPr>
                <w:rFonts w:asciiTheme="majorBidi" w:hAnsiTheme="majorBidi" w:cstheme="majorBidi"/>
                <w:lang w:bidi="he-IL"/>
              </w:rPr>
            </w:pPr>
          </w:p>
          <w:p w14:paraId="52CD0AF0"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Mixed</w:t>
            </w:r>
          </w:p>
          <w:p w14:paraId="1F2977F9" w14:textId="77777777" w:rsidR="00F65AD7" w:rsidRPr="00D9082B" w:rsidRDefault="00F65AD7" w:rsidP="00F65AD7">
            <w:pPr>
              <w:pStyle w:val="ListParagraph"/>
              <w:ind w:left="0"/>
              <w:rPr>
                <w:rFonts w:asciiTheme="majorBidi" w:hAnsiTheme="majorBidi" w:cstheme="majorBidi"/>
                <w:lang w:bidi="he-IL"/>
              </w:rPr>
            </w:pPr>
          </w:p>
          <w:p w14:paraId="14EC5CAF"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X30</w:t>
            </w:r>
          </w:p>
          <w:p w14:paraId="4AAC5527" w14:textId="77777777" w:rsidR="00F65AD7" w:rsidRPr="00D9082B" w:rsidRDefault="00F65AD7" w:rsidP="00F65AD7">
            <w:pPr>
              <w:pStyle w:val="ListParagraph"/>
              <w:ind w:left="0"/>
              <w:rPr>
                <w:rFonts w:asciiTheme="majorBidi" w:hAnsiTheme="majorBidi" w:cstheme="majorBidi"/>
                <w:lang w:bidi="he-IL"/>
              </w:rPr>
            </w:pPr>
          </w:p>
        </w:tc>
        <w:tc>
          <w:tcPr>
            <w:tcW w:w="2093" w:type="dxa"/>
            <w:vMerge w:val="restart"/>
          </w:tcPr>
          <w:p w14:paraId="504BA01E"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Low Values X 15</w:t>
            </w:r>
          </w:p>
        </w:tc>
        <w:tc>
          <w:tcPr>
            <w:tcW w:w="2093" w:type="dxa"/>
          </w:tcPr>
          <w:p w14:paraId="004A8EC5"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FC X 5</w:t>
            </w:r>
          </w:p>
        </w:tc>
      </w:tr>
      <w:tr w:rsidR="00F65AD7" w:rsidRPr="00D9082B" w14:paraId="3B010AD3" w14:textId="77777777" w:rsidTr="00F65AD7">
        <w:trPr>
          <w:trHeight w:val="251"/>
        </w:trPr>
        <w:tc>
          <w:tcPr>
            <w:tcW w:w="2091" w:type="dxa"/>
            <w:vMerge/>
          </w:tcPr>
          <w:p w14:paraId="76517E1F"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2F60694B" w14:textId="77777777" w:rsidR="00F65AD7" w:rsidRPr="00D9082B" w:rsidRDefault="00F65AD7" w:rsidP="00F65AD7">
            <w:pPr>
              <w:pStyle w:val="ListParagraph"/>
              <w:ind w:left="0"/>
              <w:rPr>
                <w:rFonts w:asciiTheme="majorBidi" w:hAnsiTheme="majorBidi" w:cstheme="majorBidi"/>
                <w:lang w:bidi="he-IL"/>
              </w:rPr>
            </w:pPr>
          </w:p>
        </w:tc>
        <w:tc>
          <w:tcPr>
            <w:tcW w:w="2093" w:type="dxa"/>
            <w:vMerge/>
          </w:tcPr>
          <w:p w14:paraId="20B429CE" w14:textId="77777777" w:rsidR="00F65AD7" w:rsidRPr="00D9082B" w:rsidRDefault="00F65AD7" w:rsidP="00F65AD7">
            <w:pPr>
              <w:pStyle w:val="ListParagraph"/>
              <w:ind w:left="0"/>
              <w:rPr>
                <w:rFonts w:asciiTheme="majorBidi" w:hAnsiTheme="majorBidi" w:cstheme="majorBidi"/>
                <w:lang w:bidi="he-IL"/>
              </w:rPr>
            </w:pPr>
          </w:p>
        </w:tc>
        <w:tc>
          <w:tcPr>
            <w:tcW w:w="2093" w:type="dxa"/>
          </w:tcPr>
          <w:p w14:paraId="3AB48938"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LCA X 5</w:t>
            </w:r>
          </w:p>
        </w:tc>
      </w:tr>
      <w:tr w:rsidR="00F65AD7" w:rsidRPr="00D9082B" w14:paraId="2D53140D" w14:textId="77777777" w:rsidTr="00F65AD7">
        <w:trPr>
          <w:trHeight w:val="374"/>
        </w:trPr>
        <w:tc>
          <w:tcPr>
            <w:tcW w:w="2091" w:type="dxa"/>
            <w:vMerge/>
          </w:tcPr>
          <w:p w14:paraId="3209268E"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2418F0A0" w14:textId="77777777" w:rsidR="00F65AD7" w:rsidRPr="00D9082B" w:rsidRDefault="00F65AD7" w:rsidP="00F65AD7">
            <w:pPr>
              <w:pStyle w:val="ListParagraph"/>
              <w:ind w:left="0"/>
              <w:rPr>
                <w:rFonts w:asciiTheme="majorBidi" w:hAnsiTheme="majorBidi" w:cstheme="majorBidi"/>
                <w:lang w:bidi="he-IL"/>
              </w:rPr>
            </w:pPr>
          </w:p>
        </w:tc>
        <w:tc>
          <w:tcPr>
            <w:tcW w:w="2093" w:type="dxa"/>
            <w:vMerge/>
          </w:tcPr>
          <w:p w14:paraId="6BD3F833" w14:textId="77777777" w:rsidR="00F65AD7" w:rsidRPr="00D9082B" w:rsidRDefault="00F65AD7" w:rsidP="00F65AD7">
            <w:pPr>
              <w:pStyle w:val="ListParagraph"/>
              <w:ind w:left="0"/>
              <w:rPr>
                <w:rFonts w:asciiTheme="majorBidi" w:hAnsiTheme="majorBidi" w:cstheme="majorBidi"/>
                <w:lang w:bidi="he-IL"/>
              </w:rPr>
            </w:pPr>
          </w:p>
        </w:tc>
        <w:tc>
          <w:tcPr>
            <w:tcW w:w="2093" w:type="dxa"/>
          </w:tcPr>
          <w:p w14:paraId="3DE5A0B5"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LCB X 5</w:t>
            </w:r>
          </w:p>
        </w:tc>
      </w:tr>
      <w:tr w:rsidR="00F65AD7" w:rsidRPr="00D9082B" w14:paraId="69DCAF63" w14:textId="77777777" w:rsidTr="00F65AD7">
        <w:trPr>
          <w:trHeight w:val="374"/>
        </w:trPr>
        <w:tc>
          <w:tcPr>
            <w:tcW w:w="2091" w:type="dxa"/>
            <w:vMerge/>
          </w:tcPr>
          <w:p w14:paraId="6734F775"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7606414E" w14:textId="77777777" w:rsidR="00F65AD7" w:rsidRPr="00D9082B" w:rsidRDefault="00F65AD7" w:rsidP="00F65AD7">
            <w:pPr>
              <w:pStyle w:val="ListParagraph"/>
              <w:ind w:left="0"/>
              <w:rPr>
                <w:rFonts w:asciiTheme="majorBidi" w:hAnsiTheme="majorBidi" w:cstheme="majorBidi"/>
                <w:lang w:bidi="he-IL"/>
              </w:rPr>
            </w:pPr>
          </w:p>
        </w:tc>
        <w:tc>
          <w:tcPr>
            <w:tcW w:w="2093" w:type="dxa"/>
            <w:vMerge w:val="restart"/>
          </w:tcPr>
          <w:p w14:paraId="69044C90"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High Values X15</w:t>
            </w:r>
          </w:p>
        </w:tc>
        <w:tc>
          <w:tcPr>
            <w:tcW w:w="2093" w:type="dxa"/>
          </w:tcPr>
          <w:p w14:paraId="64FA1AA2"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FC X 5</w:t>
            </w:r>
          </w:p>
        </w:tc>
      </w:tr>
      <w:tr w:rsidR="00F65AD7" w:rsidRPr="00D9082B" w14:paraId="5095D809" w14:textId="77777777" w:rsidTr="00F65AD7">
        <w:trPr>
          <w:trHeight w:val="187"/>
        </w:trPr>
        <w:tc>
          <w:tcPr>
            <w:tcW w:w="2091" w:type="dxa"/>
            <w:vMerge/>
          </w:tcPr>
          <w:p w14:paraId="52415071"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2EB7D2F9" w14:textId="77777777" w:rsidR="00F65AD7" w:rsidRPr="00D9082B" w:rsidRDefault="00F65AD7" w:rsidP="00F65AD7">
            <w:pPr>
              <w:pStyle w:val="ListParagraph"/>
              <w:ind w:left="0"/>
              <w:rPr>
                <w:rFonts w:asciiTheme="majorBidi" w:hAnsiTheme="majorBidi" w:cstheme="majorBidi"/>
                <w:lang w:bidi="he-IL"/>
              </w:rPr>
            </w:pPr>
          </w:p>
        </w:tc>
        <w:tc>
          <w:tcPr>
            <w:tcW w:w="2093" w:type="dxa"/>
            <w:vMerge/>
          </w:tcPr>
          <w:p w14:paraId="5D255EB7" w14:textId="77777777" w:rsidR="00F65AD7" w:rsidRPr="00D9082B" w:rsidRDefault="00F65AD7" w:rsidP="00F65AD7">
            <w:pPr>
              <w:pStyle w:val="ListParagraph"/>
              <w:ind w:left="0"/>
              <w:rPr>
                <w:rFonts w:asciiTheme="majorBidi" w:hAnsiTheme="majorBidi" w:cstheme="majorBidi"/>
                <w:lang w:bidi="he-IL"/>
              </w:rPr>
            </w:pPr>
          </w:p>
        </w:tc>
        <w:tc>
          <w:tcPr>
            <w:tcW w:w="2093" w:type="dxa"/>
          </w:tcPr>
          <w:p w14:paraId="7DAF7E86"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LCA X 5</w:t>
            </w:r>
          </w:p>
        </w:tc>
      </w:tr>
      <w:tr w:rsidR="00F65AD7" w:rsidRPr="00D9082B" w14:paraId="73E4794D" w14:textId="77777777" w:rsidTr="00F65AD7">
        <w:trPr>
          <w:trHeight w:val="187"/>
        </w:trPr>
        <w:tc>
          <w:tcPr>
            <w:tcW w:w="2091" w:type="dxa"/>
            <w:vMerge/>
          </w:tcPr>
          <w:p w14:paraId="1F8DA6C4" w14:textId="77777777" w:rsidR="00F65AD7" w:rsidRPr="00D9082B" w:rsidRDefault="00F65AD7" w:rsidP="00F65AD7">
            <w:pPr>
              <w:pStyle w:val="ListParagraph"/>
              <w:ind w:left="0"/>
              <w:rPr>
                <w:rFonts w:asciiTheme="majorBidi" w:hAnsiTheme="majorBidi" w:cstheme="majorBidi"/>
                <w:lang w:bidi="he-IL"/>
              </w:rPr>
            </w:pPr>
          </w:p>
        </w:tc>
        <w:tc>
          <w:tcPr>
            <w:tcW w:w="2091" w:type="dxa"/>
            <w:vMerge/>
          </w:tcPr>
          <w:p w14:paraId="18436A59" w14:textId="77777777" w:rsidR="00F65AD7" w:rsidRPr="00D9082B" w:rsidRDefault="00F65AD7" w:rsidP="00F65AD7">
            <w:pPr>
              <w:pStyle w:val="ListParagraph"/>
              <w:ind w:left="0"/>
              <w:rPr>
                <w:rFonts w:asciiTheme="majorBidi" w:hAnsiTheme="majorBidi" w:cstheme="majorBidi"/>
                <w:lang w:bidi="he-IL"/>
              </w:rPr>
            </w:pPr>
          </w:p>
        </w:tc>
        <w:tc>
          <w:tcPr>
            <w:tcW w:w="2093" w:type="dxa"/>
            <w:vMerge/>
          </w:tcPr>
          <w:p w14:paraId="6D539433" w14:textId="77777777" w:rsidR="00F65AD7" w:rsidRPr="00D9082B" w:rsidRDefault="00F65AD7" w:rsidP="00F65AD7">
            <w:pPr>
              <w:pStyle w:val="ListParagraph"/>
              <w:ind w:left="0"/>
              <w:rPr>
                <w:rFonts w:asciiTheme="majorBidi" w:hAnsiTheme="majorBidi" w:cstheme="majorBidi"/>
                <w:lang w:bidi="he-IL"/>
              </w:rPr>
            </w:pPr>
          </w:p>
        </w:tc>
        <w:tc>
          <w:tcPr>
            <w:tcW w:w="2093" w:type="dxa"/>
          </w:tcPr>
          <w:p w14:paraId="3A694763" w14:textId="77777777" w:rsidR="00F65AD7" w:rsidRPr="00D9082B" w:rsidRDefault="00F65AD7" w:rsidP="00F65AD7">
            <w:pPr>
              <w:pStyle w:val="ListParagraph"/>
              <w:ind w:left="0"/>
              <w:rPr>
                <w:rFonts w:asciiTheme="majorBidi" w:hAnsiTheme="majorBidi" w:cstheme="majorBidi"/>
                <w:lang w:bidi="he-IL"/>
              </w:rPr>
            </w:pPr>
            <w:r w:rsidRPr="00D9082B">
              <w:rPr>
                <w:rFonts w:asciiTheme="majorBidi" w:hAnsiTheme="majorBidi" w:cstheme="majorBidi"/>
                <w:lang w:bidi="he-IL"/>
              </w:rPr>
              <w:t>LCB X 5</w:t>
            </w:r>
          </w:p>
        </w:tc>
      </w:tr>
    </w:tbl>
    <w:p w14:paraId="79D6D469" w14:textId="670D8F49" w:rsidR="00A25315" w:rsidRPr="00D9082B" w:rsidRDefault="00A25315" w:rsidP="00A25315">
      <w:pPr>
        <w:rPr>
          <w:rFonts w:asciiTheme="majorBidi" w:hAnsiTheme="majorBidi" w:cstheme="majorBidi"/>
          <w:lang w:bidi="he-IL"/>
        </w:rPr>
      </w:pPr>
    </w:p>
    <w:p w14:paraId="0E3ED244" w14:textId="1B154004" w:rsidR="00A25315" w:rsidRPr="00D9082B" w:rsidRDefault="00A25315" w:rsidP="00A25315">
      <w:pPr>
        <w:rPr>
          <w:rFonts w:asciiTheme="majorBidi" w:hAnsiTheme="majorBidi" w:cstheme="majorBidi"/>
          <w:lang w:bidi="he-IL"/>
        </w:rPr>
      </w:pPr>
    </w:p>
    <w:p w14:paraId="19458D9B" w14:textId="77777777" w:rsidR="00A25315" w:rsidRPr="00D9082B" w:rsidRDefault="00A25315" w:rsidP="00A25315">
      <w:pPr>
        <w:rPr>
          <w:rFonts w:asciiTheme="majorBidi" w:hAnsiTheme="majorBidi" w:cstheme="majorBidi"/>
          <w:lang w:bidi="he-IL"/>
        </w:rPr>
      </w:pPr>
    </w:p>
    <w:p w14:paraId="55961FFF" w14:textId="77777777" w:rsidR="00A25315" w:rsidRPr="00D9082B" w:rsidRDefault="00A25315" w:rsidP="00A25315">
      <w:pPr>
        <w:pStyle w:val="ListParagraph"/>
        <w:ind w:left="1080"/>
        <w:rPr>
          <w:rFonts w:asciiTheme="majorBidi" w:hAnsiTheme="majorBidi" w:cstheme="majorBidi"/>
          <w:lang w:bidi="he-IL"/>
        </w:rPr>
      </w:pPr>
    </w:p>
    <w:p w14:paraId="630342CE" w14:textId="77777777" w:rsidR="001A4A36" w:rsidRPr="00D9082B" w:rsidRDefault="001A4A36" w:rsidP="001A4A36">
      <w:pPr>
        <w:ind w:left="1440"/>
        <w:rPr>
          <w:rFonts w:asciiTheme="majorBidi" w:hAnsiTheme="majorBidi" w:cstheme="majorBidi"/>
          <w:rtl/>
          <w:lang w:bidi="he-IL"/>
        </w:rPr>
      </w:pPr>
    </w:p>
    <w:p w14:paraId="6F7CD1D5" w14:textId="7E572730" w:rsidR="00734494" w:rsidRPr="00D9082B" w:rsidRDefault="00734494" w:rsidP="007C74DC">
      <w:pPr>
        <w:pStyle w:val="ListParagraph"/>
        <w:ind w:left="360"/>
        <w:rPr>
          <w:rFonts w:asciiTheme="majorBidi" w:hAnsiTheme="majorBidi" w:cstheme="majorBidi"/>
          <w:lang w:bidi="he-IL"/>
        </w:rPr>
      </w:pPr>
      <w:bookmarkStart w:id="27" w:name="_Hlk498775495"/>
    </w:p>
    <w:p w14:paraId="228ACD45" w14:textId="77777777" w:rsidR="00734494" w:rsidRPr="00D9082B" w:rsidRDefault="00734494" w:rsidP="007C74DC">
      <w:pPr>
        <w:pStyle w:val="ListParagraph"/>
        <w:ind w:left="360"/>
        <w:rPr>
          <w:rFonts w:asciiTheme="majorBidi" w:hAnsiTheme="majorBidi" w:cstheme="majorBidi"/>
          <w:lang w:bidi="he-IL"/>
        </w:rPr>
      </w:pPr>
    </w:p>
    <w:p w14:paraId="41F19154" w14:textId="0F28D311" w:rsidR="00C7648C" w:rsidRPr="00D9082B" w:rsidRDefault="00C7648C" w:rsidP="0040435F">
      <w:pPr>
        <w:pStyle w:val="ListParagraph"/>
        <w:numPr>
          <w:ilvl w:val="0"/>
          <w:numId w:val="11"/>
        </w:numPr>
        <w:rPr>
          <w:rFonts w:asciiTheme="majorBidi" w:hAnsiTheme="majorBidi" w:cstheme="majorBidi"/>
          <w:b/>
          <w:bCs/>
          <w:lang w:bidi="he-IL"/>
        </w:rPr>
      </w:pPr>
      <w:r w:rsidRPr="00D9082B">
        <w:rPr>
          <w:rFonts w:asciiTheme="majorBidi" w:hAnsiTheme="majorBidi" w:cstheme="majorBidi"/>
          <w:b/>
          <w:bCs/>
          <w:lang w:bidi="he-IL"/>
        </w:rPr>
        <w:t>Final Round</w:t>
      </w:r>
      <w:r w:rsidR="00171AFC" w:rsidRPr="00D9082B">
        <w:rPr>
          <w:rFonts w:asciiTheme="majorBidi" w:hAnsiTheme="majorBidi" w:cstheme="majorBidi"/>
          <w:b/>
          <w:bCs/>
          <w:lang w:bidi="he-IL"/>
        </w:rPr>
        <w:t>-</w:t>
      </w:r>
    </w:p>
    <w:p w14:paraId="6B61255F" w14:textId="07DC981F" w:rsidR="00C37423" w:rsidRPr="00D9082B" w:rsidRDefault="00C37423" w:rsidP="009B6042">
      <w:pPr>
        <w:pStyle w:val="ListParagraph"/>
        <w:numPr>
          <w:ilvl w:val="0"/>
          <w:numId w:val="19"/>
        </w:numPr>
        <w:rPr>
          <w:rFonts w:asciiTheme="majorBidi" w:hAnsiTheme="majorBidi" w:cstheme="majorBidi"/>
          <w:lang w:bidi="he-IL"/>
        </w:rPr>
      </w:pPr>
      <w:r w:rsidRPr="00D9082B">
        <w:rPr>
          <w:rFonts w:asciiTheme="majorBidi" w:hAnsiTheme="majorBidi" w:cstheme="majorBidi"/>
          <w:lang w:bidi="he-IL"/>
        </w:rPr>
        <w:t xml:space="preserve">Each player final </w:t>
      </w:r>
      <w:r w:rsidR="009B6042" w:rsidRPr="00D9082B">
        <w:rPr>
          <w:rFonts w:asciiTheme="majorBidi" w:hAnsiTheme="majorBidi" w:cstheme="majorBidi"/>
          <w:lang w:bidi="he-IL"/>
        </w:rPr>
        <w:t xml:space="preserve">payment </w:t>
      </w:r>
      <w:r w:rsidRPr="00D9082B">
        <w:rPr>
          <w:rFonts w:asciiTheme="majorBidi" w:hAnsiTheme="majorBidi" w:cstheme="majorBidi"/>
          <w:lang w:bidi="he-IL"/>
        </w:rPr>
        <w:t xml:space="preserve">is the sum of two randomly selected </w:t>
      </w:r>
      <w:r w:rsidR="00650993" w:rsidRPr="00D9082B">
        <w:rPr>
          <w:rFonts w:asciiTheme="majorBidi" w:hAnsiTheme="majorBidi" w:cstheme="majorBidi"/>
          <w:lang w:bidi="he-IL"/>
        </w:rPr>
        <w:t xml:space="preserve">payoffs </w:t>
      </w:r>
      <w:r w:rsidRPr="00D9082B">
        <w:rPr>
          <w:rFonts w:asciiTheme="majorBidi" w:hAnsiTheme="majorBidi" w:cstheme="majorBidi"/>
          <w:lang w:bidi="he-IL"/>
        </w:rPr>
        <w:t>from the game</w:t>
      </w:r>
      <w:r w:rsidR="009B6042" w:rsidRPr="00D9082B">
        <w:rPr>
          <w:rFonts w:asciiTheme="majorBidi" w:hAnsiTheme="majorBidi" w:cstheme="majorBidi"/>
          <w:lang w:bidi="he-IL"/>
        </w:rPr>
        <w:t>,</w:t>
      </w:r>
      <w:r w:rsidR="0040435F" w:rsidRPr="00D9082B">
        <w:rPr>
          <w:rFonts w:asciiTheme="majorBidi" w:hAnsiTheme="majorBidi" w:cstheme="majorBidi"/>
          <w:lang w:bidi="he-IL"/>
        </w:rPr>
        <w:t xml:space="preserve"> multiplied by </w:t>
      </w:r>
      <w:proofErr w:type="spellStart"/>
      <w:r w:rsidR="009B6042" w:rsidRPr="00D9082B">
        <w:rPr>
          <w:rFonts w:asciiTheme="majorBidi" w:hAnsiTheme="majorBidi" w:cstheme="majorBidi"/>
          <w:color w:val="FF0000"/>
          <w:lang w:bidi="he-IL"/>
        </w:rPr>
        <w:t>ExchangeRate</w:t>
      </w:r>
      <w:proofErr w:type="spellEnd"/>
      <w:r w:rsidR="009B6042" w:rsidRPr="00D9082B">
        <w:rPr>
          <w:rFonts w:asciiTheme="majorBidi" w:hAnsiTheme="majorBidi" w:cstheme="majorBidi"/>
          <w:lang w:bidi="he-IL"/>
        </w:rPr>
        <w:t xml:space="preserve"> (initial value=</w:t>
      </w:r>
      <w:r w:rsidR="0040435F" w:rsidRPr="00D9082B">
        <w:rPr>
          <w:rFonts w:asciiTheme="majorBidi" w:hAnsiTheme="majorBidi" w:cstheme="majorBidi"/>
          <w:lang w:bidi="he-IL"/>
        </w:rPr>
        <w:t>0.6</w:t>
      </w:r>
      <w:r w:rsidR="009B6042" w:rsidRPr="00D9082B">
        <w:rPr>
          <w:rFonts w:asciiTheme="majorBidi" w:hAnsiTheme="majorBidi" w:cstheme="majorBidi"/>
          <w:lang w:bidi="he-IL"/>
        </w:rPr>
        <w:t>).</w:t>
      </w:r>
    </w:p>
    <w:p w14:paraId="08E38FE5" w14:textId="4AB34F0B" w:rsidR="00C37423" w:rsidRPr="00D9082B" w:rsidRDefault="00C37423" w:rsidP="00650993">
      <w:pPr>
        <w:pStyle w:val="ListParagraph"/>
        <w:numPr>
          <w:ilvl w:val="0"/>
          <w:numId w:val="19"/>
        </w:numPr>
        <w:rPr>
          <w:rFonts w:asciiTheme="majorBidi" w:hAnsiTheme="majorBidi" w:cstheme="majorBidi"/>
          <w:lang w:bidi="he-IL"/>
        </w:rPr>
      </w:pPr>
      <w:r w:rsidRPr="00D9082B">
        <w:rPr>
          <w:rFonts w:asciiTheme="majorBidi" w:hAnsiTheme="majorBidi" w:cstheme="majorBidi"/>
          <w:lang w:bidi="he-IL"/>
        </w:rPr>
        <w:t xml:space="preserve">One of the </w:t>
      </w:r>
      <w:r w:rsidR="00650993" w:rsidRPr="00D9082B">
        <w:rPr>
          <w:rFonts w:asciiTheme="majorBidi" w:hAnsiTheme="majorBidi" w:cstheme="majorBidi"/>
          <w:lang w:bidi="he-IL"/>
        </w:rPr>
        <w:t xml:space="preserve">final </w:t>
      </w:r>
      <w:r w:rsidRPr="00D9082B">
        <w:rPr>
          <w:rFonts w:asciiTheme="majorBidi" w:hAnsiTheme="majorBidi" w:cstheme="majorBidi"/>
          <w:lang w:bidi="he-IL"/>
        </w:rPr>
        <w:t xml:space="preserve">outcomes should be randomly selected from </w:t>
      </w:r>
      <w:commentRangeStart w:id="28"/>
      <w:proofErr w:type="spellStart"/>
      <w:r w:rsidR="00136B57" w:rsidRPr="00136B57">
        <w:rPr>
          <w:rFonts w:asciiTheme="majorBidi" w:hAnsiTheme="majorBidi" w:cstheme="majorBidi"/>
          <w:color w:val="FF0000"/>
          <w:lang w:bidi="he-IL"/>
        </w:rPr>
        <w:t>Lo</w:t>
      </w:r>
      <w:r w:rsidRPr="00136B57">
        <w:rPr>
          <w:rFonts w:asciiTheme="majorBidi" w:hAnsiTheme="majorBidi" w:cstheme="majorBidi"/>
          <w:color w:val="FF0000"/>
          <w:lang w:bidi="he-IL"/>
        </w:rPr>
        <w:t>w</w:t>
      </w:r>
      <w:r w:rsidR="00B154BD" w:rsidRPr="00136B57">
        <w:rPr>
          <w:rFonts w:asciiTheme="majorBidi" w:hAnsiTheme="majorBidi" w:cstheme="majorBidi"/>
          <w:color w:val="FF0000"/>
          <w:lang w:bidi="he-IL"/>
        </w:rPr>
        <w:t>V</w:t>
      </w:r>
      <w:r w:rsidRPr="00136B57">
        <w:rPr>
          <w:rFonts w:asciiTheme="majorBidi" w:hAnsiTheme="majorBidi" w:cstheme="majorBidi"/>
          <w:color w:val="FF0000"/>
          <w:lang w:bidi="he-IL"/>
        </w:rPr>
        <w:t>alues</w:t>
      </w:r>
      <w:commentRangeEnd w:id="28"/>
      <w:proofErr w:type="spellEnd"/>
      <w:r w:rsidR="0040435F" w:rsidRPr="00136B57">
        <w:rPr>
          <w:rStyle w:val="CommentReference"/>
          <w:rFonts w:asciiTheme="majorBidi" w:hAnsiTheme="majorBidi" w:cstheme="majorBidi"/>
          <w:color w:val="FF0000"/>
        </w:rPr>
        <w:commentReference w:id="28"/>
      </w:r>
      <w:r w:rsidR="00650993" w:rsidRPr="00D9082B">
        <w:rPr>
          <w:rFonts w:asciiTheme="majorBidi" w:hAnsiTheme="majorBidi" w:cstheme="majorBidi"/>
          <w:lang w:bidi="he-IL"/>
        </w:rPr>
        <w:t xml:space="preserve"> environment</w:t>
      </w:r>
      <w:r w:rsidRPr="00D9082B">
        <w:rPr>
          <w:rFonts w:asciiTheme="majorBidi" w:hAnsiTheme="majorBidi" w:cstheme="majorBidi"/>
          <w:lang w:bidi="he-IL"/>
        </w:rPr>
        <w:t xml:space="preserve">, and the other should be randomly selected from </w:t>
      </w:r>
      <w:proofErr w:type="spellStart"/>
      <w:r w:rsidR="00B154BD" w:rsidRPr="00136B57">
        <w:rPr>
          <w:rFonts w:asciiTheme="majorBidi" w:hAnsiTheme="majorBidi" w:cstheme="majorBidi"/>
          <w:color w:val="FF0000"/>
          <w:lang w:bidi="he-IL"/>
        </w:rPr>
        <w:t>H</w:t>
      </w:r>
      <w:r w:rsidRPr="00136B57">
        <w:rPr>
          <w:rFonts w:asciiTheme="majorBidi" w:hAnsiTheme="majorBidi" w:cstheme="majorBidi"/>
          <w:color w:val="FF0000"/>
          <w:lang w:bidi="he-IL"/>
        </w:rPr>
        <w:t>igh</w:t>
      </w:r>
      <w:r w:rsidR="00B154BD" w:rsidRPr="00136B57">
        <w:rPr>
          <w:rFonts w:asciiTheme="majorBidi" w:hAnsiTheme="majorBidi" w:cstheme="majorBidi"/>
          <w:color w:val="FF0000"/>
          <w:lang w:bidi="he-IL"/>
        </w:rPr>
        <w:t>V</w:t>
      </w:r>
      <w:r w:rsidRPr="00136B57">
        <w:rPr>
          <w:rFonts w:asciiTheme="majorBidi" w:hAnsiTheme="majorBidi" w:cstheme="majorBidi"/>
          <w:color w:val="FF0000"/>
          <w:lang w:bidi="he-IL"/>
        </w:rPr>
        <w:t>alues</w:t>
      </w:r>
      <w:proofErr w:type="spellEnd"/>
      <w:r w:rsidR="00650993" w:rsidRPr="00D9082B">
        <w:rPr>
          <w:rFonts w:asciiTheme="majorBidi" w:hAnsiTheme="majorBidi" w:cstheme="majorBidi"/>
          <w:lang w:bidi="he-IL"/>
        </w:rPr>
        <w:t xml:space="preserve"> environment</w:t>
      </w:r>
      <w:r w:rsidRPr="00D9082B">
        <w:rPr>
          <w:rFonts w:asciiTheme="majorBidi" w:hAnsiTheme="majorBidi" w:cstheme="majorBidi"/>
          <w:lang w:bidi="he-IL"/>
        </w:rPr>
        <w:t>.</w:t>
      </w:r>
    </w:p>
    <w:p w14:paraId="1D140AB4" w14:textId="1ADF7F36" w:rsidR="00C37423" w:rsidRPr="00D9082B" w:rsidRDefault="00C37423" w:rsidP="00650993">
      <w:pPr>
        <w:pStyle w:val="ListParagraph"/>
        <w:numPr>
          <w:ilvl w:val="0"/>
          <w:numId w:val="19"/>
        </w:numPr>
        <w:rPr>
          <w:rFonts w:asciiTheme="majorBidi" w:hAnsiTheme="majorBidi" w:cstheme="majorBidi"/>
          <w:lang w:bidi="he-IL"/>
        </w:rPr>
      </w:pPr>
      <w:r w:rsidRPr="00D9082B">
        <w:rPr>
          <w:rFonts w:asciiTheme="majorBidi" w:hAnsiTheme="majorBidi" w:cstheme="majorBidi"/>
          <w:lang w:bidi="he-IL"/>
        </w:rPr>
        <w:t xml:space="preserve">The final </w:t>
      </w:r>
      <w:r w:rsidR="00650993" w:rsidRPr="00D9082B">
        <w:rPr>
          <w:rFonts w:asciiTheme="majorBidi" w:hAnsiTheme="majorBidi" w:cstheme="majorBidi"/>
          <w:lang w:bidi="he-IL"/>
        </w:rPr>
        <w:t xml:space="preserve">payment </w:t>
      </w:r>
      <w:r w:rsidRPr="00D9082B">
        <w:rPr>
          <w:rFonts w:asciiTheme="majorBidi" w:hAnsiTheme="majorBidi" w:cstheme="majorBidi"/>
          <w:lang w:bidi="he-IL"/>
        </w:rPr>
        <w:t>should be round</w:t>
      </w:r>
      <w:r w:rsidR="00F5604E" w:rsidRPr="00D9082B">
        <w:rPr>
          <w:rFonts w:asciiTheme="majorBidi" w:hAnsiTheme="majorBidi" w:cstheme="majorBidi"/>
          <w:lang w:bidi="he-IL"/>
        </w:rPr>
        <w:t xml:space="preserve">ed two digits after point. </w:t>
      </w:r>
    </w:p>
    <w:p w14:paraId="4CBCFE2D" w14:textId="5BEC3382" w:rsidR="00C7648C" w:rsidRPr="00D9082B" w:rsidRDefault="00F5604E" w:rsidP="0040435F">
      <w:pPr>
        <w:pStyle w:val="ListParagraph"/>
        <w:numPr>
          <w:ilvl w:val="0"/>
          <w:numId w:val="19"/>
        </w:numPr>
        <w:rPr>
          <w:rFonts w:asciiTheme="majorBidi" w:hAnsiTheme="majorBidi" w:cstheme="majorBidi"/>
          <w:lang w:bidi="he-IL"/>
        </w:rPr>
      </w:pPr>
      <w:r w:rsidRPr="00D9082B">
        <w:rPr>
          <w:rFonts w:asciiTheme="majorBidi" w:hAnsiTheme="majorBidi" w:cstheme="majorBidi"/>
          <w:lang w:bidi="he-IL"/>
        </w:rPr>
        <w:t xml:space="preserve">A hidden button should </w:t>
      </w:r>
      <w:proofErr w:type="spellStart"/>
      <w:r w:rsidRPr="00D9082B">
        <w:rPr>
          <w:rFonts w:asciiTheme="majorBidi" w:hAnsiTheme="majorBidi" w:cstheme="majorBidi"/>
          <w:lang w:bidi="he-IL"/>
        </w:rPr>
        <w:t>e</w:t>
      </w:r>
      <w:proofErr w:type="spellEnd"/>
      <w:r w:rsidRPr="00D9082B">
        <w:rPr>
          <w:rFonts w:asciiTheme="majorBidi" w:hAnsiTheme="majorBidi" w:cstheme="majorBidi"/>
          <w:lang w:bidi="he-IL"/>
        </w:rPr>
        <w:t xml:space="preserve"> placed for the experimenter to exit the game</w:t>
      </w:r>
      <w:r w:rsidR="00136B57">
        <w:rPr>
          <w:rFonts w:asciiTheme="majorBidi" w:hAnsiTheme="majorBidi" w:cstheme="majorBidi"/>
          <w:lang w:bidi="he-IL"/>
        </w:rPr>
        <w:t>.</w:t>
      </w:r>
    </w:p>
    <w:p w14:paraId="096FF45E" w14:textId="77777777" w:rsidR="00C7648C" w:rsidRPr="00D9082B" w:rsidRDefault="00C7648C" w:rsidP="007C74DC">
      <w:pPr>
        <w:pStyle w:val="ListParagraph"/>
        <w:ind w:left="360"/>
        <w:rPr>
          <w:rFonts w:asciiTheme="majorBidi" w:hAnsiTheme="majorBidi" w:cstheme="majorBidi"/>
          <w:lang w:bidi="he-IL"/>
        </w:rPr>
      </w:pPr>
    </w:p>
    <w:p w14:paraId="26FE82D5" w14:textId="1DBEC1BE" w:rsidR="00734494" w:rsidRPr="00D9082B" w:rsidRDefault="005C2DB4" w:rsidP="0040435F">
      <w:pPr>
        <w:pStyle w:val="ListParagraph"/>
        <w:numPr>
          <w:ilvl w:val="0"/>
          <w:numId w:val="11"/>
        </w:numPr>
        <w:rPr>
          <w:rFonts w:asciiTheme="majorBidi" w:hAnsiTheme="majorBidi" w:cstheme="majorBidi"/>
          <w:b/>
          <w:bCs/>
          <w:lang w:bidi="he-IL"/>
        </w:rPr>
      </w:pPr>
      <w:r w:rsidRPr="00D9082B">
        <w:rPr>
          <w:rFonts w:asciiTheme="majorBidi" w:hAnsiTheme="majorBidi" w:cstheme="majorBidi"/>
          <w:b/>
          <w:bCs/>
          <w:lang w:bidi="he-IL"/>
        </w:rPr>
        <w:t xml:space="preserve">Recording the data </w:t>
      </w:r>
    </w:p>
    <w:p w14:paraId="0CEDE033" w14:textId="3DB52A9B" w:rsidR="00734494" w:rsidRPr="00D9082B" w:rsidRDefault="00734494" w:rsidP="00734494">
      <w:pPr>
        <w:pStyle w:val="ListParagraph"/>
        <w:numPr>
          <w:ilvl w:val="0"/>
          <w:numId w:val="14"/>
        </w:numPr>
        <w:rPr>
          <w:rFonts w:asciiTheme="majorBidi" w:hAnsiTheme="majorBidi" w:cstheme="majorBidi"/>
          <w:lang w:bidi="he-IL"/>
        </w:rPr>
      </w:pPr>
      <w:r w:rsidRPr="00D9082B">
        <w:rPr>
          <w:rFonts w:asciiTheme="majorBidi" w:hAnsiTheme="majorBidi" w:cstheme="majorBidi"/>
          <w:lang w:bidi="he-IL"/>
        </w:rPr>
        <w:t xml:space="preserve">The </w:t>
      </w:r>
      <w:r w:rsidR="00D9082B" w:rsidRPr="00D9082B">
        <w:rPr>
          <w:rFonts w:asciiTheme="majorBidi" w:hAnsiTheme="majorBidi" w:cstheme="majorBidi"/>
          <w:lang w:bidi="he-IL"/>
        </w:rPr>
        <w:t>variables: a</w:t>
      </w:r>
      <w:r w:rsidR="00F8239D" w:rsidRPr="00D9082B">
        <w:rPr>
          <w:rFonts w:asciiTheme="majorBidi" w:hAnsiTheme="majorBidi" w:cstheme="majorBidi"/>
          <w:lang w:bidi="he-IL"/>
        </w:rPr>
        <w:t>ll variables should appear in each row in the output file. The output file name should include the subject number</w:t>
      </w:r>
      <w:r w:rsidR="00136B57">
        <w:rPr>
          <w:rFonts w:asciiTheme="majorBidi" w:hAnsiTheme="majorBidi" w:cstheme="majorBidi"/>
          <w:lang w:bidi="he-IL"/>
        </w:rPr>
        <w:t xml:space="preserve"> (figure 2)</w:t>
      </w:r>
      <w:r w:rsidR="00F8239D" w:rsidRPr="00D9082B">
        <w:rPr>
          <w:rFonts w:asciiTheme="majorBidi" w:hAnsiTheme="majorBidi" w:cstheme="majorBidi"/>
          <w:lang w:bidi="he-IL"/>
        </w:rPr>
        <w:t>.</w:t>
      </w:r>
    </w:p>
    <w:p w14:paraId="1CBECE8F" w14:textId="258EC100" w:rsidR="004471D0" w:rsidRPr="00D9082B" w:rsidRDefault="004D01F1"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ID</w:t>
      </w:r>
      <w:r w:rsidRPr="00D9082B">
        <w:rPr>
          <w:rFonts w:asciiTheme="majorBidi" w:hAnsiTheme="majorBidi" w:cstheme="majorBidi"/>
          <w:lang w:bidi="he-IL"/>
        </w:rPr>
        <w:t xml:space="preserve">- </w:t>
      </w:r>
      <w:commentRangeStart w:id="29"/>
      <w:r w:rsidR="00EA7E14" w:rsidRPr="00D9082B">
        <w:rPr>
          <w:rFonts w:asciiTheme="majorBidi" w:hAnsiTheme="majorBidi" w:cstheme="majorBidi"/>
          <w:lang w:bidi="he-IL"/>
        </w:rPr>
        <w:t>Subject Number</w:t>
      </w:r>
      <w:commentRangeEnd w:id="29"/>
      <w:r w:rsidR="00EA7E14" w:rsidRPr="00D9082B">
        <w:rPr>
          <w:rStyle w:val="CommentReference"/>
          <w:rFonts w:asciiTheme="majorBidi" w:hAnsiTheme="majorBidi" w:cstheme="majorBidi"/>
        </w:rPr>
        <w:commentReference w:id="29"/>
      </w:r>
    </w:p>
    <w:p w14:paraId="5F07091B" w14:textId="77777777" w:rsidR="004471D0" w:rsidRPr="00D9082B" w:rsidRDefault="004D01F1" w:rsidP="0040435F">
      <w:pPr>
        <w:pStyle w:val="ListParagraph"/>
        <w:numPr>
          <w:ilvl w:val="0"/>
          <w:numId w:val="18"/>
        </w:numPr>
        <w:tabs>
          <w:tab w:val="left" w:pos="1440"/>
        </w:tabs>
        <w:ind w:left="1530" w:firstLine="90"/>
        <w:rPr>
          <w:rFonts w:asciiTheme="majorBidi" w:hAnsiTheme="majorBidi" w:cstheme="majorBidi"/>
          <w:color w:val="FF0000"/>
          <w:lang w:bidi="he-IL"/>
        </w:rPr>
      </w:pPr>
      <w:r w:rsidRPr="00D9082B">
        <w:rPr>
          <w:rFonts w:asciiTheme="majorBidi" w:hAnsiTheme="majorBidi" w:cstheme="majorBidi"/>
          <w:color w:val="FF0000"/>
          <w:lang w:bidi="he-IL"/>
        </w:rPr>
        <w:t>Age</w:t>
      </w:r>
    </w:p>
    <w:p w14:paraId="2BF543C0" w14:textId="77777777" w:rsidR="004471D0" w:rsidRPr="00D9082B" w:rsidRDefault="004D01F1"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Gender</w:t>
      </w:r>
      <w:r w:rsidRPr="00D9082B">
        <w:rPr>
          <w:rFonts w:asciiTheme="majorBidi" w:hAnsiTheme="majorBidi" w:cstheme="majorBidi"/>
          <w:rtl/>
          <w:lang w:bidi="he-IL"/>
        </w:rPr>
        <w:t>-</w:t>
      </w:r>
      <w:r w:rsidRPr="00D9082B">
        <w:rPr>
          <w:rFonts w:asciiTheme="majorBidi" w:hAnsiTheme="majorBidi" w:cstheme="majorBidi"/>
          <w:lang w:bidi="he-IL"/>
        </w:rPr>
        <w:t xml:space="preserve"> </w:t>
      </w:r>
      <w:r w:rsidRPr="00D9082B">
        <w:rPr>
          <w:rFonts w:asciiTheme="majorBidi" w:hAnsiTheme="majorBidi" w:cstheme="majorBidi"/>
          <w:b/>
          <w:bCs/>
          <w:lang w:bidi="he-IL"/>
        </w:rPr>
        <w:t>Male= 1;</w:t>
      </w:r>
      <w:r w:rsidR="00734494" w:rsidRPr="00D9082B">
        <w:rPr>
          <w:rFonts w:asciiTheme="majorBidi" w:hAnsiTheme="majorBidi" w:cstheme="majorBidi"/>
          <w:b/>
          <w:bCs/>
          <w:lang w:bidi="he-IL"/>
        </w:rPr>
        <w:t xml:space="preserve"> </w:t>
      </w:r>
      <w:r w:rsidRPr="00D9082B">
        <w:rPr>
          <w:rFonts w:asciiTheme="majorBidi" w:hAnsiTheme="majorBidi" w:cstheme="majorBidi"/>
          <w:b/>
          <w:bCs/>
          <w:lang w:bidi="he-IL"/>
        </w:rPr>
        <w:t>Female=0</w:t>
      </w:r>
    </w:p>
    <w:p w14:paraId="7B34E8A6" w14:textId="517618F3" w:rsidR="004471D0" w:rsidRPr="00D9082B" w:rsidRDefault="00136B57" w:rsidP="0040435F">
      <w:pPr>
        <w:pStyle w:val="ListParagraph"/>
        <w:numPr>
          <w:ilvl w:val="0"/>
          <w:numId w:val="18"/>
        </w:numPr>
        <w:tabs>
          <w:tab w:val="left" w:pos="1440"/>
        </w:tabs>
        <w:ind w:left="1530" w:firstLine="90"/>
        <w:rPr>
          <w:rFonts w:asciiTheme="majorBidi" w:hAnsiTheme="majorBidi" w:cstheme="majorBidi"/>
          <w:lang w:bidi="he-IL"/>
        </w:rPr>
      </w:pPr>
      <w:r w:rsidRPr="00136B57">
        <w:rPr>
          <w:rFonts w:asciiTheme="majorBidi" w:hAnsiTheme="majorBidi" w:cstheme="majorBidi"/>
          <w:color w:val="FF0000"/>
          <w:lang w:bidi="he-IL"/>
        </w:rPr>
        <w:t>R</w:t>
      </w:r>
      <w:r w:rsidR="004D01F1" w:rsidRPr="00D9082B">
        <w:rPr>
          <w:rFonts w:asciiTheme="majorBidi" w:hAnsiTheme="majorBidi" w:cstheme="majorBidi"/>
          <w:lang w:bidi="he-IL"/>
        </w:rPr>
        <w:t xml:space="preserve">: </w:t>
      </w:r>
      <w:r w:rsidR="00DC7846">
        <w:rPr>
          <w:rFonts w:asciiTheme="majorBidi" w:hAnsiTheme="majorBidi" w:cstheme="majorBidi"/>
          <w:lang w:bidi="he-IL"/>
        </w:rPr>
        <w:t>Round number from 1-90.</w:t>
      </w:r>
    </w:p>
    <w:p w14:paraId="37CE2895" w14:textId="5B246655" w:rsidR="004471D0" w:rsidRPr="00D9082B" w:rsidRDefault="004D01F1" w:rsidP="00DC7846">
      <w:pPr>
        <w:pStyle w:val="ListParagraph"/>
        <w:numPr>
          <w:ilvl w:val="0"/>
          <w:numId w:val="18"/>
        </w:numPr>
        <w:tabs>
          <w:tab w:val="left" w:pos="1440"/>
        </w:tabs>
        <w:ind w:left="2160" w:hanging="540"/>
        <w:rPr>
          <w:rFonts w:asciiTheme="majorBidi" w:hAnsiTheme="majorBidi" w:cstheme="majorBidi"/>
          <w:lang w:bidi="he-IL"/>
        </w:rPr>
      </w:pPr>
      <w:r w:rsidRPr="00D9082B">
        <w:rPr>
          <w:rFonts w:asciiTheme="majorBidi" w:hAnsiTheme="majorBidi" w:cstheme="majorBidi"/>
          <w:color w:val="FF0000"/>
          <w:lang w:bidi="he-IL"/>
        </w:rPr>
        <w:t>T</w:t>
      </w:r>
      <w:r w:rsidRPr="00D9082B">
        <w:rPr>
          <w:rFonts w:asciiTheme="majorBidi" w:hAnsiTheme="majorBidi" w:cstheme="majorBidi"/>
          <w:rtl/>
          <w:lang w:bidi="he-IL"/>
        </w:rPr>
        <w:t>-</w:t>
      </w:r>
      <w:r w:rsidRPr="00D9082B">
        <w:rPr>
          <w:rFonts w:asciiTheme="majorBidi" w:hAnsiTheme="majorBidi" w:cstheme="majorBidi"/>
          <w:lang w:bidi="he-IL"/>
        </w:rPr>
        <w:t xml:space="preserve">Turn: </w:t>
      </w:r>
      <w:r w:rsidRPr="00D9082B">
        <w:rPr>
          <w:rFonts w:asciiTheme="majorBidi" w:hAnsiTheme="majorBidi" w:cstheme="majorBidi"/>
          <w:rtl/>
          <w:lang w:bidi="he-IL"/>
        </w:rPr>
        <w:t>מספר התור בתוך כול סבב</w:t>
      </w:r>
      <w:r w:rsidR="00734494" w:rsidRPr="00D9082B">
        <w:rPr>
          <w:rFonts w:asciiTheme="majorBidi" w:hAnsiTheme="majorBidi" w:cstheme="majorBidi"/>
          <w:lang w:bidi="he-IL"/>
        </w:rPr>
        <w:t xml:space="preserve"> #every time the player does an action- samples</w:t>
      </w:r>
      <w:r w:rsidR="00DC7846">
        <w:rPr>
          <w:rFonts w:asciiTheme="majorBidi" w:hAnsiTheme="majorBidi" w:cstheme="majorBidi"/>
          <w:lang w:bidi="he-IL"/>
        </w:rPr>
        <w:t xml:space="preserve"> or chooses.</w:t>
      </w:r>
    </w:p>
    <w:p w14:paraId="0517915F" w14:textId="6394373F" w:rsidR="0040435F" w:rsidRPr="00D9082B" w:rsidRDefault="00136B57" w:rsidP="003F6AB5">
      <w:pPr>
        <w:pStyle w:val="ListParagraph"/>
        <w:numPr>
          <w:ilvl w:val="0"/>
          <w:numId w:val="18"/>
        </w:numPr>
        <w:tabs>
          <w:tab w:val="left" w:pos="1440"/>
        </w:tabs>
        <w:ind w:left="2160" w:hanging="540"/>
        <w:rPr>
          <w:rFonts w:asciiTheme="majorBidi" w:hAnsiTheme="majorBidi" w:cstheme="majorBidi"/>
          <w:lang w:bidi="he-IL"/>
        </w:rPr>
      </w:pPr>
      <w:commentRangeStart w:id="30"/>
      <w:r w:rsidRPr="003F6AB5">
        <w:rPr>
          <w:rFonts w:asciiTheme="majorBidi" w:hAnsiTheme="majorBidi" w:cstheme="majorBidi"/>
          <w:color w:val="FF0000"/>
          <w:lang w:bidi="he-IL"/>
        </w:rPr>
        <w:t>RT</w:t>
      </w:r>
      <w:r w:rsidR="003F6AB5">
        <w:rPr>
          <w:rFonts w:asciiTheme="majorBidi" w:hAnsiTheme="majorBidi" w:cstheme="majorBidi"/>
          <w:color w:val="000000" w:themeColor="text1"/>
          <w:lang w:bidi="he-IL"/>
        </w:rPr>
        <w:t xml:space="preserve"> (Round Time)</w:t>
      </w:r>
      <w:r w:rsidR="0040435F" w:rsidRPr="00D9082B">
        <w:rPr>
          <w:rFonts w:asciiTheme="majorBidi" w:hAnsiTheme="majorBidi" w:cstheme="majorBidi"/>
          <w:lang w:bidi="he-IL"/>
        </w:rPr>
        <w:t xml:space="preserve">- </w:t>
      </w:r>
      <w:r w:rsidR="003F6AB5" w:rsidRPr="003F6AB5">
        <w:rPr>
          <w:rFonts w:asciiTheme="majorBidi" w:hAnsiTheme="majorBidi" w:cstheme="majorBidi"/>
          <w:lang w:bidi="he-IL"/>
        </w:rPr>
        <w:t xml:space="preserve">the count starts at the beginning of a round and ends when the player </w:t>
      </w:r>
      <w:r w:rsidR="003F6AB5" w:rsidRPr="003F6AB5">
        <w:rPr>
          <w:rFonts w:asciiTheme="majorBidi" w:hAnsiTheme="majorBidi" w:cstheme="majorBidi"/>
          <w:lang w:bidi="he-IL"/>
        </w:rPr>
        <w:t>makes</w:t>
      </w:r>
      <w:r w:rsidR="003F6AB5" w:rsidRPr="003F6AB5">
        <w:rPr>
          <w:rFonts w:asciiTheme="majorBidi" w:hAnsiTheme="majorBidi" w:cstheme="majorBidi"/>
          <w:lang w:bidi="he-IL"/>
        </w:rPr>
        <w:t xml:space="preserve"> his choice</w:t>
      </w:r>
      <w:r w:rsidR="003F6AB5" w:rsidRPr="003F6AB5">
        <w:rPr>
          <w:rFonts w:asciiTheme="majorBidi" w:hAnsiTheme="majorBidi" w:cstheme="majorBidi"/>
          <w:lang w:bidi="he-IL"/>
        </w:rPr>
        <w:t>, it is updated in the document every time a player makes and action</w:t>
      </w:r>
      <w:r w:rsidR="003F6AB5">
        <w:rPr>
          <w:rFonts w:asciiTheme="majorBidi" w:hAnsiTheme="majorBidi" w:cstheme="majorBidi"/>
          <w:lang w:bidi="he-IL"/>
        </w:rPr>
        <w:t xml:space="preserve"> </w:t>
      </w:r>
      <w:r w:rsidR="003F6AB5" w:rsidRPr="003F6AB5">
        <w:rPr>
          <w:rFonts w:asciiTheme="majorBidi" w:hAnsiTheme="majorBidi" w:cstheme="majorBidi"/>
          <w:lang w:bidi="he-IL"/>
        </w:rPr>
        <w:t>(either choses or samples</w:t>
      </w:r>
      <w:commentRangeEnd w:id="30"/>
      <w:r w:rsidR="00FA7BCA">
        <w:rPr>
          <w:rStyle w:val="CommentReference"/>
          <w:rtl/>
        </w:rPr>
        <w:commentReference w:id="30"/>
      </w:r>
      <w:r w:rsidR="003F6AB5" w:rsidRPr="003F6AB5">
        <w:rPr>
          <w:rFonts w:asciiTheme="majorBidi" w:hAnsiTheme="majorBidi" w:cstheme="majorBidi"/>
          <w:lang w:bidi="he-IL"/>
        </w:rPr>
        <w:t>)</w:t>
      </w:r>
      <w:r w:rsidR="003F6AB5">
        <w:rPr>
          <w:rFonts w:asciiTheme="majorBidi" w:hAnsiTheme="majorBidi" w:cstheme="majorBidi"/>
          <w:lang w:bidi="he-IL"/>
        </w:rPr>
        <w:t>.</w:t>
      </w:r>
      <w:r w:rsidR="00FA7BCA">
        <w:rPr>
          <w:rFonts w:asciiTheme="majorBidi" w:hAnsiTheme="majorBidi" w:cstheme="majorBidi"/>
          <w:lang w:bidi="he-IL"/>
        </w:rPr>
        <w:t xml:space="preserve"> </w:t>
      </w:r>
    </w:p>
    <w:p w14:paraId="7AF7B4C4" w14:textId="77777777" w:rsidR="004471D0" w:rsidRPr="00D9082B" w:rsidRDefault="004D01F1"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E</w:t>
      </w:r>
      <w:r w:rsidRPr="00D9082B">
        <w:rPr>
          <w:rFonts w:asciiTheme="majorBidi" w:hAnsiTheme="majorBidi" w:cstheme="majorBidi"/>
          <w:lang w:bidi="he-IL"/>
        </w:rPr>
        <w:t>- Environment</w:t>
      </w:r>
      <w:r w:rsidRPr="00D9082B">
        <w:rPr>
          <w:rFonts w:asciiTheme="majorBidi" w:hAnsiTheme="majorBidi" w:cstheme="majorBidi"/>
          <w:b/>
          <w:bCs/>
          <w:lang w:bidi="he-IL"/>
        </w:rPr>
        <w:t>: No Rare=1; Rare=2; Mixed=3</w:t>
      </w:r>
    </w:p>
    <w:p w14:paraId="0BDEBED7" w14:textId="71C46F51" w:rsidR="004471D0" w:rsidRPr="00D9082B" w:rsidRDefault="004D01F1" w:rsidP="0040435F">
      <w:pPr>
        <w:pStyle w:val="ListParagraph"/>
        <w:numPr>
          <w:ilvl w:val="0"/>
          <w:numId w:val="18"/>
        </w:numPr>
        <w:tabs>
          <w:tab w:val="left" w:pos="1440"/>
        </w:tabs>
        <w:ind w:left="1530" w:firstLine="90"/>
        <w:rPr>
          <w:rFonts w:asciiTheme="majorBidi" w:hAnsiTheme="majorBidi" w:cstheme="majorBidi"/>
          <w:lang w:bidi="he-IL"/>
        </w:rPr>
      </w:pPr>
      <w:proofErr w:type="spellStart"/>
      <w:r w:rsidRPr="00D9082B">
        <w:rPr>
          <w:rFonts w:asciiTheme="majorBidi" w:hAnsiTheme="majorBidi" w:cstheme="majorBidi"/>
          <w:color w:val="FF0000"/>
          <w:lang w:bidi="he-IL"/>
        </w:rPr>
        <w:t>EV</w:t>
      </w:r>
      <w:r w:rsidR="0006328E">
        <w:rPr>
          <w:rFonts w:asciiTheme="majorBidi" w:hAnsiTheme="majorBidi" w:cstheme="majorBidi"/>
          <w:color w:val="FF0000"/>
          <w:lang w:bidi="he-IL"/>
        </w:rPr>
        <w:t>type</w:t>
      </w:r>
      <w:proofErr w:type="spellEnd"/>
      <w:r w:rsidRPr="00D9082B">
        <w:rPr>
          <w:rFonts w:asciiTheme="majorBidi" w:hAnsiTheme="majorBidi" w:cstheme="majorBidi"/>
          <w:lang w:bidi="he-IL"/>
        </w:rPr>
        <w:t xml:space="preserve">- Expected Value type: </w:t>
      </w:r>
      <w:r w:rsidRPr="00D9082B">
        <w:rPr>
          <w:rFonts w:asciiTheme="majorBidi" w:hAnsiTheme="majorBidi" w:cstheme="majorBidi"/>
          <w:b/>
          <w:bCs/>
          <w:lang w:bidi="he-IL"/>
        </w:rPr>
        <w:t>Low=0 High=1</w:t>
      </w:r>
    </w:p>
    <w:p w14:paraId="7B4BE67D" w14:textId="68760F39" w:rsidR="004471D0" w:rsidRPr="00D9082B" w:rsidRDefault="004D01F1"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EV</w:t>
      </w:r>
      <w:r w:rsidR="00217EA1" w:rsidRPr="00D9082B">
        <w:rPr>
          <w:rFonts w:asciiTheme="majorBidi" w:hAnsiTheme="majorBidi" w:cstheme="majorBidi"/>
          <w:color w:val="FF0000"/>
          <w:lang w:bidi="he-IL"/>
        </w:rPr>
        <w:t>1</w:t>
      </w:r>
      <w:r w:rsidRPr="00D9082B">
        <w:rPr>
          <w:rFonts w:asciiTheme="majorBidi" w:hAnsiTheme="majorBidi" w:cstheme="majorBidi"/>
          <w:lang w:bidi="he-IL"/>
        </w:rPr>
        <w:t>: Expected Value of</w:t>
      </w:r>
      <w:r w:rsidR="00217EA1" w:rsidRPr="00D9082B">
        <w:rPr>
          <w:rFonts w:asciiTheme="majorBidi" w:hAnsiTheme="majorBidi" w:cstheme="majorBidi"/>
          <w:lang w:bidi="he-IL"/>
        </w:rPr>
        <w:t xml:space="preserve"> option 1.</w:t>
      </w:r>
    </w:p>
    <w:p w14:paraId="29D645F1" w14:textId="7FE26C3D" w:rsidR="004471D0" w:rsidRPr="00D9082B" w:rsidRDefault="004D01F1"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EV</w:t>
      </w:r>
      <w:r w:rsidR="00217EA1" w:rsidRPr="00D9082B">
        <w:rPr>
          <w:rFonts w:asciiTheme="majorBidi" w:hAnsiTheme="majorBidi" w:cstheme="majorBidi"/>
          <w:color w:val="FF0000"/>
          <w:lang w:bidi="he-IL"/>
        </w:rPr>
        <w:t>2</w:t>
      </w:r>
      <w:r w:rsidRPr="00D9082B">
        <w:rPr>
          <w:rFonts w:asciiTheme="majorBidi" w:hAnsiTheme="majorBidi" w:cstheme="majorBidi"/>
          <w:lang w:bidi="he-IL"/>
        </w:rPr>
        <w:t xml:space="preserve">: Expected Value of </w:t>
      </w:r>
      <w:r w:rsidR="00217EA1" w:rsidRPr="00D9082B">
        <w:rPr>
          <w:rFonts w:asciiTheme="majorBidi" w:hAnsiTheme="majorBidi" w:cstheme="majorBidi"/>
          <w:lang w:bidi="he-IL"/>
        </w:rPr>
        <w:t>option 2.</w:t>
      </w:r>
    </w:p>
    <w:p w14:paraId="1C460432" w14:textId="4FF3DF58" w:rsidR="004471D0" w:rsidRPr="00D9082B" w:rsidRDefault="004D01F1"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EV</w:t>
      </w:r>
      <w:r w:rsidR="00217EA1" w:rsidRPr="00D9082B">
        <w:rPr>
          <w:rFonts w:asciiTheme="majorBidi" w:hAnsiTheme="majorBidi" w:cstheme="majorBidi"/>
          <w:color w:val="FF0000"/>
          <w:lang w:bidi="he-IL"/>
        </w:rPr>
        <w:t>3</w:t>
      </w:r>
      <w:r w:rsidRPr="00D9082B">
        <w:rPr>
          <w:rFonts w:asciiTheme="majorBidi" w:hAnsiTheme="majorBidi" w:cstheme="majorBidi"/>
          <w:lang w:bidi="he-IL"/>
        </w:rPr>
        <w:t xml:space="preserve">: Expected Value of </w:t>
      </w:r>
      <w:r w:rsidR="00217EA1" w:rsidRPr="00D9082B">
        <w:rPr>
          <w:rFonts w:asciiTheme="majorBidi" w:hAnsiTheme="majorBidi" w:cstheme="majorBidi"/>
          <w:lang w:bidi="he-IL"/>
        </w:rPr>
        <w:t>option 3.</w:t>
      </w:r>
    </w:p>
    <w:p w14:paraId="451BBD3E" w14:textId="4C5C7CA4" w:rsidR="004471D0" w:rsidRPr="00D9082B" w:rsidRDefault="004D01F1"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EV</w:t>
      </w:r>
      <w:r w:rsidR="00217EA1" w:rsidRPr="00D9082B">
        <w:rPr>
          <w:rFonts w:asciiTheme="majorBidi" w:hAnsiTheme="majorBidi" w:cstheme="majorBidi"/>
          <w:color w:val="FF0000"/>
          <w:lang w:bidi="he-IL"/>
        </w:rPr>
        <w:t>4</w:t>
      </w:r>
      <w:r w:rsidRPr="00D9082B">
        <w:rPr>
          <w:rFonts w:asciiTheme="majorBidi" w:hAnsiTheme="majorBidi" w:cstheme="majorBidi"/>
          <w:lang w:bidi="he-IL"/>
        </w:rPr>
        <w:t xml:space="preserve">: Expected Value of </w:t>
      </w:r>
      <w:r w:rsidR="00217EA1" w:rsidRPr="00D9082B">
        <w:rPr>
          <w:rFonts w:asciiTheme="majorBidi" w:hAnsiTheme="majorBidi" w:cstheme="majorBidi"/>
          <w:lang w:bidi="he-IL"/>
        </w:rPr>
        <w:t>option 4.</w:t>
      </w:r>
    </w:p>
    <w:p w14:paraId="5437CD83" w14:textId="6CD51D93" w:rsidR="00F65AD7" w:rsidRPr="00D9082B" w:rsidRDefault="00B154BD" w:rsidP="0040435F">
      <w:pPr>
        <w:pStyle w:val="ListParagraph"/>
        <w:numPr>
          <w:ilvl w:val="0"/>
          <w:numId w:val="18"/>
        </w:numPr>
        <w:tabs>
          <w:tab w:val="left" w:pos="1440"/>
        </w:tabs>
        <w:ind w:left="1530" w:firstLine="90"/>
        <w:rPr>
          <w:rFonts w:asciiTheme="majorBidi" w:hAnsiTheme="majorBidi" w:cstheme="majorBidi"/>
          <w:lang w:bidi="he-IL"/>
        </w:rPr>
      </w:pPr>
      <w:proofErr w:type="spellStart"/>
      <w:r w:rsidRPr="00D9082B">
        <w:rPr>
          <w:rFonts w:asciiTheme="majorBidi" w:hAnsiTheme="majorBidi" w:cstheme="majorBidi"/>
          <w:color w:val="FF0000"/>
          <w:lang w:bidi="he-IL"/>
        </w:rPr>
        <w:t>Nchoice</w:t>
      </w:r>
      <w:proofErr w:type="spellEnd"/>
      <w:r w:rsidRPr="00D9082B">
        <w:rPr>
          <w:rFonts w:asciiTheme="majorBidi" w:hAnsiTheme="majorBidi" w:cstheme="majorBidi"/>
          <w:lang w:bidi="he-IL"/>
        </w:rPr>
        <w:t>: (</w:t>
      </w:r>
      <w:commentRangeStart w:id="31"/>
      <w:proofErr w:type="spellStart"/>
      <w:r w:rsidR="00F65AD7" w:rsidRPr="00D9082B">
        <w:rPr>
          <w:rFonts w:asciiTheme="majorBidi" w:hAnsiTheme="majorBidi" w:cstheme="majorBidi"/>
          <w:lang w:bidi="he-IL"/>
        </w:rPr>
        <w:t>FullChoice</w:t>
      </w:r>
      <w:proofErr w:type="spellEnd"/>
      <w:r w:rsidR="00F65AD7" w:rsidRPr="00D9082B">
        <w:rPr>
          <w:rFonts w:asciiTheme="majorBidi" w:hAnsiTheme="majorBidi" w:cstheme="majorBidi"/>
          <w:lang w:bidi="he-IL"/>
        </w:rPr>
        <w:t xml:space="preserve">=1; </w:t>
      </w:r>
      <w:proofErr w:type="spellStart"/>
      <w:r w:rsidR="00FA7BCA">
        <w:rPr>
          <w:rFonts w:asciiTheme="majorBidi" w:hAnsiTheme="majorBidi" w:cstheme="majorBidi"/>
          <w:lang w:bidi="he-IL"/>
        </w:rPr>
        <w:t>Limited</w:t>
      </w:r>
      <w:r w:rsidR="00F65AD7" w:rsidRPr="00D9082B">
        <w:rPr>
          <w:rFonts w:asciiTheme="majorBidi" w:hAnsiTheme="majorBidi" w:cstheme="majorBidi"/>
          <w:lang w:bidi="he-IL"/>
        </w:rPr>
        <w:t>Choice</w:t>
      </w:r>
      <w:proofErr w:type="spellEnd"/>
      <w:r w:rsidR="00F65AD7" w:rsidRPr="00D9082B">
        <w:rPr>
          <w:rFonts w:asciiTheme="majorBidi" w:hAnsiTheme="majorBidi" w:cstheme="majorBidi"/>
          <w:lang w:bidi="he-IL"/>
        </w:rPr>
        <w:t xml:space="preserve"> </w:t>
      </w:r>
      <w:r w:rsidRPr="00D9082B">
        <w:rPr>
          <w:rFonts w:asciiTheme="majorBidi" w:hAnsiTheme="majorBidi" w:cstheme="majorBidi"/>
          <w:lang w:bidi="he-IL"/>
        </w:rPr>
        <w:t>=0)</w:t>
      </w:r>
      <w:commentRangeEnd w:id="31"/>
      <w:r w:rsidR="00FA7BCA">
        <w:rPr>
          <w:rStyle w:val="CommentReference"/>
        </w:rPr>
        <w:commentReference w:id="31"/>
      </w:r>
    </w:p>
    <w:p w14:paraId="7BD3FA32" w14:textId="46FB64CF" w:rsidR="00F65AD7" w:rsidRPr="00D9082B" w:rsidRDefault="00F65AD7"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O</w:t>
      </w:r>
      <w:r w:rsidR="00217EA1" w:rsidRPr="00D9082B">
        <w:rPr>
          <w:rFonts w:asciiTheme="majorBidi" w:hAnsiTheme="majorBidi" w:cstheme="majorBidi"/>
          <w:color w:val="FF0000"/>
          <w:lang w:bidi="he-IL"/>
        </w:rPr>
        <w:t>1</w:t>
      </w:r>
      <w:r w:rsidRPr="00D9082B">
        <w:rPr>
          <w:rFonts w:asciiTheme="majorBidi" w:hAnsiTheme="majorBidi" w:cstheme="majorBidi"/>
          <w:lang w:bidi="he-IL"/>
        </w:rPr>
        <w:t xml:space="preserve">: Option availability of button A: </w:t>
      </w:r>
      <w:r w:rsidRPr="00D9082B">
        <w:rPr>
          <w:rFonts w:asciiTheme="majorBidi" w:hAnsiTheme="majorBidi" w:cstheme="majorBidi"/>
          <w:b/>
          <w:bCs/>
          <w:lang w:bidi="he-IL"/>
        </w:rPr>
        <w:t>yes=1; no=0.</w:t>
      </w:r>
    </w:p>
    <w:p w14:paraId="0E3247AE" w14:textId="6DB83384" w:rsidR="00F65AD7" w:rsidRPr="00D9082B" w:rsidRDefault="00F65AD7"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O</w:t>
      </w:r>
      <w:r w:rsidR="00217EA1" w:rsidRPr="00D9082B">
        <w:rPr>
          <w:rFonts w:asciiTheme="majorBidi" w:hAnsiTheme="majorBidi" w:cstheme="majorBidi"/>
          <w:color w:val="FF0000"/>
          <w:lang w:bidi="he-IL"/>
        </w:rPr>
        <w:t>2</w:t>
      </w:r>
      <w:r w:rsidRPr="00D9082B">
        <w:rPr>
          <w:rFonts w:asciiTheme="majorBidi" w:hAnsiTheme="majorBidi" w:cstheme="majorBidi"/>
          <w:lang w:bidi="he-IL"/>
        </w:rPr>
        <w:t xml:space="preserve">: Option availability of button B: </w:t>
      </w:r>
      <w:r w:rsidRPr="00D9082B">
        <w:rPr>
          <w:rFonts w:asciiTheme="majorBidi" w:hAnsiTheme="majorBidi" w:cstheme="majorBidi"/>
          <w:b/>
          <w:bCs/>
          <w:lang w:bidi="he-IL"/>
        </w:rPr>
        <w:t>yes=1; no=0.</w:t>
      </w:r>
    </w:p>
    <w:p w14:paraId="39F486E6" w14:textId="285D201F" w:rsidR="00F65AD7" w:rsidRPr="00D9082B" w:rsidRDefault="00217EA1"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O3</w:t>
      </w:r>
      <w:r w:rsidR="00F65AD7" w:rsidRPr="00D9082B">
        <w:rPr>
          <w:rFonts w:asciiTheme="majorBidi" w:hAnsiTheme="majorBidi" w:cstheme="majorBidi"/>
          <w:lang w:bidi="he-IL"/>
        </w:rPr>
        <w:t xml:space="preserve">: Option availability of button C: </w:t>
      </w:r>
      <w:r w:rsidR="00F65AD7" w:rsidRPr="00D9082B">
        <w:rPr>
          <w:rFonts w:asciiTheme="majorBidi" w:hAnsiTheme="majorBidi" w:cstheme="majorBidi"/>
          <w:b/>
          <w:bCs/>
          <w:lang w:bidi="he-IL"/>
        </w:rPr>
        <w:t>yes=1; no=0.</w:t>
      </w:r>
    </w:p>
    <w:p w14:paraId="74E7F13B" w14:textId="57DC3E75" w:rsidR="00F65AD7" w:rsidRPr="00D9082B" w:rsidRDefault="00F65AD7"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O</w:t>
      </w:r>
      <w:r w:rsidR="00217EA1" w:rsidRPr="00D9082B">
        <w:rPr>
          <w:rFonts w:asciiTheme="majorBidi" w:hAnsiTheme="majorBidi" w:cstheme="majorBidi"/>
          <w:color w:val="FF0000"/>
          <w:lang w:bidi="he-IL"/>
        </w:rPr>
        <w:t>4</w:t>
      </w:r>
      <w:r w:rsidRPr="00D9082B">
        <w:rPr>
          <w:rFonts w:asciiTheme="majorBidi" w:hAnsiTheme="majorBidi" w:cstheme="majorBidi"/>
          <w:lang w:bidi="he-IL"/>
        </w:rPr>
        <w:t xml:space="preserve">: Option availability of button D: </w:t>
      </w:r>
      <w:r w:rsidRPr="00D9082B">
        <w:rPr>
          <w:rFonts w:asciiTheme="majorBidi" w:hAnsiTheme="majorBidi" w:cstheme="majorBidi"/>
          <w:b/>
          <w:bCs/>
          <w:lang w:bidi="he-IL"/>
        </w:rPr>
        <w:t>yes=1; no=0.</w:t>
      </w:r>
    </w:p>
    <w:p w14:paraId="011E4FCF" w14:textId="6D1B484C" w:rsidR="00F65AD7" w:rsidRPr="00D9082B" w:rsidRDefault="00F65AD7"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OC</w:t>
      </w:r>
      <w:r w:rsidRPr="00D9082B">
        <w:rPr>
          <w:rFonts w:asciiTheme="majorBidi" w:hAnsiTheme="majorBidi" w:cstheme="majorBidi"/>
          <w:lang w:bidi="he-IL"/>
        </w:rPr>
        <w:t xml:space="preserve">: Option Choice:  </w:t>
      </w:r>
      <w:r w:rsidR="002A066A" w:rsidRPr="00D9082B">
        <w:rPr>
          <w:rFonts w:asciiTheme="majorBidi" w:hAnsiTheme="majorBidi" w:cstheme="majorBidi"/>
          <w:b/>
          <w:bCs/>
          <w:lang w:bidi="he-IL"/>
        </w:rPr>
        <w:t>Option</w:t>
      </w:r>
      <w:r w:rsidRPr="00D9082B">
        <w:rPr>
          <w:rFonts w:asciiTheme="majorBidi" w:hAnsiTheme="majorBidi" w:cstheme="majorBidi"/>
          <w:b/>
          <w:bCs/>
          <w:lang w:bidi="he-IL"/>
        </w:rPr>
        <w:t xml:space="preserve"> </w:t>
      </w:r>
      <w:r w:rsidR="002A066A" w:rsidRPr="00D9082B">
        <w:rPr>
          <w:rFonts w:asciiTheme="majorBidi" w:hAnsiTheme="majorBidi" w:cstheme="majorBidi"/>
          <w:b/>
          <w:bCs/>
          <w:lang w:bidi="he-IL"/>
        </w:rPr>
        <w:t>1</w:t>
      </w:r>
      <w:r w:rsidRPr="00D9082B">
        <w:rPr>
          <w:rFonts w:asciiTheme="majorBidi" w:hAnsiTheme="majorBidi" w:cstheme="majorBidi"/>
          <w:b/>
          <w:bCs/>
          <w:lang w:bidi="he-IL"/>
        </w:rPr>
        <w:t xml:space="preserve">=1, </w:t>
      </w:r>
      <w:r w:rsidR="002A066A" w:rsidRPr="00D9082B">
        <w:rPr>
          <w:rFonts w:asciiTheme="majorBidi" w:hAnsiTheme="majorBidi" w:cstheme="majorBidi"/>
          <w:b/>
          <w:bCs/>
          <w:lang w:bidi="he-IL"/>
        </w:rPr>
        <w:t>Option</w:t>
      </w:r>
      <w:r w:rsidRPr="00D9082B">
        <w:rPr>
          <w:rFonts w:asciiTheme="majorBidi" w:hAnsiTheme="majorBidi" w:cstheme="majorBidi"/>
          <w:b/>
          <w:bCs/>
          <w:lang w:bidi="he-IL"/>
        </w:rPr>
        <w:t xml:space="preserve"> </w:t>
      </w:r>
      <w:r w:rsidR="002A066A" w:rsidRPr="00D9082B">
        <w:rPr>
          <w:rFonts w:asciiTheme="majorBidi" w:hAnsiTheme="majorBidi" w:cstheme="majorBidi"/>
          <w:b/>
          <w:bCs/>
          <w:lang w:bidi="he-IL"/>
        </w:rPr>
        <w:t>2</w:t>
      </w:r>
      <w:r w:rsidRPr="00D9082B">
        <w:rPr>
          <w:rFonts w:asciiTheme="majorBidi" w:hAnsiTheme="majorBidi" w:cstheme="majorBidi"/>
          <w:b/>
          <w:bCs/>
          <w:lang w:bidi="he-IL"/>
        </w:rPr>
        <w:t xml:space="preserve">=2, </w:t>
      </w:r>
      <w:r w:rsidR="002A066A" w:rsidRPr="00D9082B">
        <w:rPr>
          <w:rFonts w:asciiTheme="majorBidi" w:hAnsiTheme="majorBidi" w:cstheme="majorBidi"/>
          <w:b/>
          <w:bCs/>
          <w:lang w:bidi="he-IL"/>
        </w:rPr>
        <w:t>Option 3</w:t>
      </w:r>
      <w:r w:rsidRPr="00D9082B">
        <w:rPr>
          <w:rFonts w:asciiTheme="majorBidi" w:hAnsiTheme="majorBidi" w:cstheme="majorBidi"/>
          <w:b/>
          <w:bCs/>
          <w:lang w:bidi="he-IL"/>
        </w:rPr>
        <w:t xml:space="preserve">=3, </w:t>
      </w:r>
      <w:r w:rsidR="002A066A" w:rsidRPr="00D9082B">
        <w:rPr>
          <w:rFonts w:asciiTheme="majorBidi" w:hAnsiTheme="majorBidi" w:cstheme="majorBidi"/>
          <w:b/>
          <w:bCs/>
          <w:lang w:bidi="he-IL"/>
        </w:rPr>
        <w:t>Option 4</w:t>
      </w:r>
      <w:r w:rsidRPr="00D9082B">
        <w:rPr>
          <w:rFonts w:asciiTheme="majorBidi" w:hAnsiTheme="majorBidi" w:cstheme="majorBidi"/>
          <w:b/>
          <w:bCs/>
          <w:lang w:bidi="he-IL"/>
        </w:rPr>
        <w:t>=4.</w:t>
      </w:r>
    </w:p>
    <w:p w14:paraId="02E876EB" w14:textId="65750353" w:rsidR="00F65AD7" w:rsidRPr="00D9082B" w:rsidRDefault="00F65AD7" w:rsidP="0040435F">
      <w:pPr>
        <w:pStyle w:val="ListParagraph"/>
        <w:numPr>
          <w:ilvl w:val="0"/>
          <w:numId w:val="18"/>
        </w:numPr>
        <w:tabs>
          <w:tab w:val="left" w:pos="1440"/>
        </w:tabs>
        <w:ind w:left="1530" w:firstLine="90"/>
        <w:rPr>
          <w:rFonts w:asciiTheme="majorBidi" w:hAnsiTheme="majorBidi" w:cstheme="majorBidi"/>
          <w:lang w:bidi="he-IL"/>
        </w:rPr>
      </w:pPr>
      <w:commentRangeStart w:id="32"/>
      <w:r w:rsidRPr="00D9082B">
        <w:rPr>
          <w:rFonts w:asciiTheme="majorBidi" w:hAnsiTheme="majorBidi" w:cstheme="majorBidi"/>
          <w:color w:val="FF0000"/>
          <w:lang w:bidi="he-IL"/>
        </w:rPr>
        <w:t>OU</w:t>
      </w:r>
      <w:r w:rsidRPr="00D9082B">
        <w:rPr>
          <w:rFonts w:asciiTheme="majorBidi" w:hAnsiTheme="majorBidi" w:cstheme="majorBidi"/>
          <w:lang w:bidi="he-IL"/>
        </w:rPr>
        <w:t>: Outcome of Option Choice (OC)</w:t>
      </w:r>
      <w:r w:rsidR="00B938E5">
        <w:rPr>
          <w:rFonts w:asciiTheme="majorBidi" w:hAnsiTheme="majorBidi" w:cstheme="majorBidi" w:hint="cs"/>
          <w:rtl/>
          <w:lang w:bidi="he-IL"/>
        </w:rPr>
        <w:t xml:space="preserve">- </w:t>
      </w:r>
      <w:commentRangeEnd w:id="32"/>
      <w:r w:rsidR="00B938E5">
        <w:rPr>
          <w:rStyle w:val="CommentReference"/>
        </w:rPr>
        <w:commentReference w:id="32"/>
      </w:r>
    </w:p>
    <w:p w14:paraId="2B26CA20" w14:textId="0A3E938D" w:rsidR="00F65AD7" w:rsidRPr="00D9082B" w:rsidRDefault="00F65AD7"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color w:val="FF0000"/>
          <w:lang w:bidi="he-IL"/>
        </w:rPr>
        <w:t>M</w:t>
      </w:r>
      <w:r w:rsidRPr="00D9082B">
        <w:rPr>
          <w:rFonts w:asciiTheme="majorBidi" w:hAnsiTheme="majorBidi" w:cstheme="majorBidi"/>
          <w:lang w:bidi="he-IL"/>
        </w:rPr>
        <w:t xml:space="preserve">- Mode: </w:t>
      </w:r>
      <w:r w:rsidRPr="00D9082B">
        <w:rPr>
          <w:rFonts w:asciiTheme="majorBidi" w:hAnsiTheme="majorBidi" w:cstheme="majorBidi"/>
          <w:b/>
          <w:bCs/>
          <w:lang w:bidi="he-IL"/>
        </w:rPr>
        <w:t>Sample mode= 0,</w:t>
      </w:r>
      <w:r w:rsidR="00D77FB5" w:rsidRPr="00D9082B">
        <w:rPr>
          <w:rFonts w:asciiTheme="majorBidi" w:hAnsiTheme="majorBidi" w:cstheme="majorBidi"/>
          <w:b/>
          <w:bCs/>
          <w:lang w:bidi="he-IL"/>
        </w:rPr>
        <w:t xml:space="preserve"> </w:t>
      </w:r>
      <w:r w:rsidRPr="00D9082B">
        <w:rPr>
          <w:rFonts w:asciiTheme="majorBidi" w:hAnsiTheme="majorBidi" w:cstheme="majorBidi"/>
          <w:b/>
          <w:bCs/>
          <w:lang w:bidi="he-IL"/>
        </w:rPr>
        <w:t>Choice mode=1</w:t>
      </w:r>
    </w:p>
    <w:p w14:paraId="0A24E7CF" w14:textId="737445DF" w:rsidR="00F65AD7" w:rsidRPr="00D9082B" w:rsidRDefault="00D9082B" w:rsidP="0040435F">
      <w:pPr>
        <w:pStyle w:val="ListParagraph"/>
        <w:numPr>
          <w:ilvl w:val="0"/>
          <w:numId w:val="18"/>
        </w:numPr>
        <w:tabs>
          <w:tab w:val="left" w:pos="1440"/>
        </w:tabs>
        <w:ind w:left="1980"/>
        <w:rPr>
          <w:rFonts w:asciiTheme="majorBidi" w:hAnsiTheme="majorBidi" w:cstheme="majorBidi"/>
          <w:lang w:bidi="he-IL"/>
        </w:rPr>
      </w:pPr>
      <w:r w:rsidRPr="00D9082B">
        <w:rPr>
          <w:rFonts w:asciiTheme="majorBidi" w:hAnsiTheme="majorBidi" w:cstheme="majorBidi"/>
          <w:color w:val="FF0000"/>
          <w:lang w:bidi="he-IL"/>
        </w:rPr>
        <w:t xml:space="preserve">   </w:t>
      </w:r>
      <w:proofErr w:type="spellStart"/>
      <w:r w:rsidRPr="00D9082B">
        <w:rPr>
          <w:rFonts w:asciiTheme="majorBidi" w:hAnsiTheme="majorBidi" w:cstheme="majorBidi"/>
          <w:color w:val="FF0000"/>
          <w:lang w:bidi="he-IL"/>
        </w:rPr>
        <w:t>Fo</w:t>
      </w:r>
      <w:r w:rsidR="00BE4B92">
        <w:rPr>
          <w:rFonts w:asciiTheme="majorBidi" w:hAnsiTheme="majorBidi" w:cstheme="majorBidi"/>
          <w:color w:val="FF0000"/>
          <w:lang w:bidi="he-IL"/>
        </w:rPr>
        <w:t>pt</w:t>
      </w:r>
      <w:proofErr w:type="spellEnd"/>
      <w:r w:rsidR="002A066A" w:rsidRPr="00D9082B">
        <w:rPr>
          <w:rFonts w:asciiTheme="majorBidi" w:hAnsiTheme="majorBidi" w:cstheme="majorBidi"/>
          <w:lang w:bidi="he-IL"/>
        </w:rPr>
        <w:t>-</w:t>
      </w:r>
      <w:r w:rsidR="00F65AD7" w:rsidRPr="00D9082B">
        <w:rPr>
          <w:rFonts w:asciiTheme="majorBidi" w:hAnsiTheme="majorBidi" w:cstheme="majorBidi"/>
          <w:lang w:bidi="he-IL"/>
        </w:rPr>
        <w:t xml:space="preserve"> </w:t>
      </w:r>
      <w:r w:rsidR="000654B5">
        <w:rPr>
          <w:rFonts w:asciiTheme="majorBidi" w:hAnsiTheme="majorBidi" w:cstheme="majorBidi"/>
          <w:lang w:bidi="he-IL"/>
        </w:rPr>
        <w:t>final option choice</w:t>
      </w:r>
      <w:r w:rsidR="00F65AD7" w:rsidRPr="00D9082B">
        <w:rPr>
          <w:rFonts w:asciiTheme="majorBidi" w:hAnsiTheme="majorBidi" w:cstheme="majorBidi"/>
          <w:lang w:bidi="he-IL"/>
        </w:rPr>
        <w:t xml:space="preserve"> (</w:t>
      </w:r>
      <w:r w:rsidR="003C1EF9">
        <w:rPr>
          <w:rFonts w:asciiTheme="majorBidi" w:hAnsiTheme="majorBidi" w:cstheme="majorBidi"/>
          <w:lang w:bidi="he-IL"/>
        </w:rPr>
        <w:t>O1</w:t>
      </w:r>
      <w:r w:rsidR="00F65AD7" w:rsidRPr="00D9082B">
        <w:rPr>
          <w:rFonts w:asciiTheme="majorBidi" w:hAnsiTheme="majorBidi" w:cstheme="majorBidi"/>
          <w:lang w:bidi="he-IL"/>
        </w:rPr>
        <w:t>=1</w:t>
      </w:r>
      <w:r w:rsidR="003C1EF9">
        <w:rPr>
          <w:rFonts w:asciiTheme="majorBidi" w:hAnsiTheme="majorBidi" w:cstheme="majorBidi"/>
          <w:lang w:bidi="he-IL"/>
        </w:rPr>
        <w:t>, O2</w:t>
      </w:r>
      <w:r w:rsidR="00F65AD7" w:rsidRPr="00D9082B">
        <w:rPr>
          <w:rFonts w:asciiTheme="majorBidi" w:hAnsiTheme="majorBidi" w:cstheme="majorBidi"/>
          <w:lang w:bidi="he-IL"/>
        </w:rPr>
        <w:t>=2,</w:t>
      </w:r>
      <w:r w:rsidR="00E65008">
        <w:rPr>
          <w:rFonts w:asciiTheme="majorBidi" w:hAnsiTheme="majorBidi" w:cstheme="majorBidi"/>
          <w:lang w:bidi="he-IL"/>
        </w:rPr>
        <w:t xml:space="preserve"> </w:t>
      </w:r>
      <w:r w:rsidR="003C1EF9">
        <w:rPr>
          <w:rFonts w:asciiTheme="majorBidi" w:hAnsiTheme="majorBidi" w:cstheme="majorBidi"/>
          <w:lang w:bidi="he-IL"/>
        </w:rPr>
        <w:t>O3</w:t>
      </w:r>
      <w:r w:rsidR="00F65AD7" w:rsidRPr="00D9082B">
        <w:rPr>
          <w:rFonts w:asciiTheme="majorBidi" w:hAnsiTheme="majorBidi" w:cstheme="majorBidi"/>
          <w:lang w:bidi="he-IL"/>
        </w:rPr>
        <w:t>=3,</w:t>
      </w:r>
      <w:r w:rsidR="00E65008">
        <w:rPr>
          <w:rFonts w:asciiTheme="majorBidi" w:hAnsiTheme="majorBidi" w:cstheme="majorBidi"/>
          <w:lang w:bidi="he-IL"/>
        </w:rPr>
        <w:t xml:space="preserve"> </w:t>
      </w:r>
      <w:r w:rsidR="003C1EF9">
        <w:rPr>
          <w:rFonts w:asciiTheme="majorBidi" w:hAnsiTheme="majorBidi" w:cstheme="majorBidi"/>
          <w:lang w:bidi="he-IL"/>
        </w:rPr>
        <w:t>O4</w:t>
      </w:r>
      <w:r w:rsidR="00F65AD7" w:rsidRPr="00D9082B">
        <w:rPr>
          <w:rFonts w:asciiTheme="majorBidi" w:hAnsiTheme="majorBidi" w:cstheme="majorBidi"/>
          <w:lang w:bidi="he-IL"/>
        </w:rPr>
        <w:t>=4; when not in final turn=0)</w:t>
      </w:r>
    </w:p>
    <w:p w14:paraId="44DDA18A" w14:textId="77777777" w:rsidR="00734494" w:rsidRPr="00D9082B" w:rsidRDefault="00734494" w:rsidP="0040435F">
      <w:pPr>
        <w:pStyle w:val="ListParagraph"/>
        <w:numPr>
          <w:ilvl w:val="0"/>
          <w:numId w:val="18"/>
        </w:numPr>
        <w:tabs>
          <w:tab w:val="left" w:pos="1440"/>
        </w:tabs>
        <w:ind w:left="1530" w:firstLine="90"/>
        <w:rPr>
          <w:rFonts w:asciiTheme="majorBidi" w:hAnsiTheme="majorBidi" w:cstheme="majorBidi"/>
          <w:lang w:bidi="he-IL"/>
        </w:rPr>
      </w:pPr>
    </w:p>
    <w:p w14:paraId="058B0936" w14:textId="77777777" w:rsidR="004471D0" w:rsidRPr="00D9082B" w:rsidRDefault="004471D0" w:rsidP="0040435F">
      <w:pPr>
        <w:pStyle w:val="ListParagraph"/>
        <w:tabs>
          <w:tab w:val="left" w:pos="1440"/>
        </w:tabs>
        <w:ind w:left="1530" w:firstLine="90"/>
        <w:rPr>
          <w:rFonts w:asciiTheme="majorBidi" w:hAnsiTheme="majorBidi" w:cstheme="majorBidi"/>
          <w:lang w:bidi="he-IL"/>
        </w:rPr>
      </w:pPr>
    </w:p>
    <w:p w14:paraId="41ECFEC9" w14:textId="77777777" w:rsidR="00734494" w:rsidRPr="00D9082B" w:rsidRDefault="00734494" w:rsidP="0040435F">
      <w:pPr>
        <w:pStyle w:val="ListParagraph"/>
        <w:numPr>
          <w:ilvl w:val="0"/>
          <w:numId w:val="18"/>
        </w:numPr>
        <w:tabs>
          <w:tab w:val="left" w:pos="1440"/>
        </w:tabs>
        <w:ind w:left="1530" w:firstLine="90"/>
        <w:rPr>
          <w:rFonts w:asciiTheme="majorBidi" w:hAnsiTheme="majorBidi" w:cstheme="majorBidi"/>
          <w:lang w:bidi="he-IL"/>
        </w:rPr>
      </w:pPr>
    </w:p>
    <w:p w14:paraId="3BF73844" w14:textId="77777777" w:rsidR="004471D0" w:rsidRPr="00D9082B" w:rsidRDefault="004D01F1"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rtl/>
          <w:lang w:bidi="he-IL"/>
        </w:rPr>
        <w:t xml:space="preserve">לניסוי אינטרנטי- </w:t>
      </w:r>
      <w:r w:rsidRPr="00D9082B">
        <w:rPr>
          <w:rFonts w:asciiTheme="majorBidi" w:hAnsiTheme="majorBidi" w:cstheme="majorBidi"/>
          <w:lang w:bidi="he-IL"/>
        </w:rPr>
        <w:t>Browser</w:t>
      </w:r>
      <w:r w:rsidR="00734494" w:rsidRPr="00D9082B">
        <w:rPr>
          <w:rFonts w:asciiTheme="majorBidi" w:hAnsiTheme="majorBidi" w:cstheme="majorBidi"/>
          <w:lang w:bidi="he-IL"/>
        </w:rPr>
        <w:t xml:space="preserve">: </w:t>
      </w:r>
      <w:r w:rsidR="00734494" w:rsidRPr="00D9082B">
        <w:rPr>
          <w:rFonts w:asciiTheme="majorBidi" w:hAnsiTheme="majorBidi" w:cstheme="majorBidi"/>
          <w:rtl/>
          <w:lang w:bidi="he-IL"/>
        </w:rPr>
        <w:t>אופצינלי נדבר על זה..</w:t>
      </w:r>
    </w:p>
    <w:p w14:paraId="16365AFA" w14:textId="77777777" w:rsidR="004471D0" w:rsidRPr="00D9082B" w:rsidRDefault="00734494" w:rsidP="0040435F">
      <w:pPr>
        <w:pStyle w:val="ListParagraph"/>
        <w:numPr>
          <w:ilvl w:val="0"/>
          <w:numId w:val="18"/>
        </w:numPr>
        <w:tabs>
          <w:tab w:val="left" w:pos="1440"/>
        </w:tabs>
        <w:ind w:left="1530" w:firstLine="90"/>
        <w:rPr>
          <w:rFonts w:asciiTheme="majorBidi" w:hAnsiTheme="majorBidi" w:cstheme="majorBidi"/>
          <w:lang w:bidi="he-IL"/>
        </w:rPr>
      </w:pPr>
      <w:r w:rsidRPr="00D9082B">
        <w:rPr>
          <w:rFonts w:asciiTheme="majorBidi" w:hAnsiTheme="majorBidi" w:cstheme="majorBidi"/>
          <w:rtl/>
          <w:lang w:bidi="he-IL"/>
        </w:rPr>
        <w:t>רזולוצית מסך של הנבדק</w:t>
      </w:r>
      <w:r w:rsidRPr="00D9082B">
        <w:rPr>
          <w:rFonts w:asciiTheme="majorBidi" w:hAnsiTheme="majorBidi" w:cstheme="majorBidi"/>
          <w:lang w:bidi="he-IL"/>
        </w:rPr>
        <w:t xml:space="preserve">: </w:t>
      </w:r>
      <w:r w:rsidRPr="00D9082B">
        <w:rPr>
          <w:rFonts w:asciiTheme="majorBidi" w:hAnsiTheme="majorBidi" w:cstheme="majorBidi"/>
          <w:rtl/>
          <w:lang w:bidi="he-IL"/>
        </w:rPr>
        <w:t>אופציונלי נדבר על זה</w:t>
      </w:r>
    </w:p>
    <w:bookmarkEnd w:id="27"/>
    <w:p w14:paraId="25CBB6E9" w14:textId="0CE5A520" w:rsidR="00F5604E" w:rsidRPr="00D9082B" w:rsidRDefault="00F5604E" w:rsidP="0040435F">
      <w:pPr>
        <w:pStyle w:val="ListParagraph"/>
        <w:tabs>
          <w:tab w:val="left" w:pos="1440"/>
        </w:tabs>
        <w:ind w:left="1530"/>
        <w:rPr>
          <w:rFonts w:asciiTheme="majorBidi" w:hAnsiTheme="majorBidi" w:cstheme="majorBidi"/>
          <w:lang w:bidi="he-IL"/>
        </w:rPr>
      </w:pPr>
    </w:p>
    <w:p w14:paraId="0A2D74C7" w14:textId="77777777" w:rsidR="0040435F" w:rsidRPr="00D9082B" w:rsidRDefault="0040435F" w:rsidP="0040435F">
      <w:pPr>
        <w:pStyle w:val="ListParagraph"/>
        <w:tabs>
          <w:tab w:val="left" w:pos="1440"/>
        </w:tabs>
        <w:ind w:left="1530" w:firstLine="90"/>
        <w:rPr>
          <w:rFonts w:asciiTheme="majorBidi" w:hAnsiTheme="majorBidi" w:cstheme="majorBidi"/>
          <w:lang w:bidi="he-IL"/>
        </w:rPr>
      </w:pPr>
    </w:p>
    <w:p w14:paraId="1334DE24" w14:textId="77777777" w:rsidR="00F5604E" w:rsidRPr="00D9082B" w:rsidRDefault="00F5604E" w:rsidP="0040435F">
      <w:pPr>
        <w:pStyle w:val="ListParagraph"/>
        <w:numPr>
          <w:ilvl w:val="0"/>
          <w:numId w:val="11"/>
        </w:numPr>
        <w:rPr>
          <w:rFonts w:asciiTheme="majorBidi" w:hAnsiTheme="majorBidi" w:cstheme="majorBidi"/>
          <w:lang w:bidi="he-IL"/>
        </w:rPr>
      </w:pPr>
      <w:r w:rsidRPr="00D9082B">
        <w:rPr>
          <w:rFonts w:asciiTheme="majorBidi" w:hAnsiTheme="majorBidi" w:cstheme="majorBidi"/>
          <w:lang w:bidi="he-IL"/>
        </w:rPr>
        <w:t>Extensions:</w:t>
      </w:r>
    </w:p>
    <w:p w14:paraId="6E3AC838" w14:textId="77777777" w:rsidR="00F5604E" w:rsidRPr="00D9082B" w:rsidRDefault="00F5604E" w:rsidP="00F5604E">
      <w:pPr>
        <w:pStyle w:val="ListParagraph"/>
        <w:ind w:left="450"/>
        <w:rPr>
          <w:rFonts w:asciiTheme="majorBidi" w:hAnsiTheme="majorBidi" w:cstheme="majorBidi"/>
          <w:lang w:bidi="he-IL"/>
        </w:rPr>
      </w:pPr>
      <w:r w:rsidRPr="00D9082B">
        <w:rPr>
          <w:rFonts w:asciiTheme="majorBidi" w:hAnsiTheme="majorBidi" w:cstheme="majorBidi"/>
          <w:lang w:bidi="he-IL"/>
        </w:rPr>
        <w:t>We would like to have few extension options, for follow-up experiments-</w:t>
      </w:r>
    </w:p>
    <w:p w14:paraId="601FEE93" w14:textId="608898D8" w:rsidR="00F5604E" w:rsidRPr="00D9082B" w:rsidRDefault="00F5604E" w:rsidP="00F5604E">
      <w:pPr>
        <w:pStyle w:val="ListParagraph"/>
        <w:numPr>
          <w:ilvl w:val="0"/>
          <w:numId w:val="20"/>
        </w:numPr>
        <w:rPr>
          <w:rFonts w:asciiTheme="majorBidi" w:hAnsiTheme="majorBidi" w:cstheme="majorBidi"/>
          <w:lang w:bidi="he-IL"/>
        </w:rPr>
      </w:pPr>
      <w:r w:rsidRPr="00D9082B">
        <w:rPr>
          <w:rFonts w:asciiTheme="majorBidi" w:hAnsiTheme="majorBidi" w:cstheme="majorBidi"/>
          <w:lang w:bidi="he-IL"/>
        </w:rPr>
        <w:t>Forgone-</w:t>
      </w:r>
      <w:r w:rsidR="000E3791" w:rsidRPr="00D9082B">
        <w:rPr>
          <w:rFonts w:asciiTheme="majorBidi" w:hAnsiTheme="majorBidi" w:cstheme="majorBidi"/>
          <w:lang w:bidi="he-IL"/>
        </w:rPr>
        <w:t xml:space="preserve"> in each round</w:t>
      </w:r>
      <w:r w:rsidRPr="00D9082B">
        <w:rPr>
          <w:rFonts w:asciiTheme="majorBidi" w:hAnsiTheme="majorBidi" w:cstheme="majorBidi"/>
          <w:lang w:bidi="he-IL"/>
        </w:rPr>
        <w:t xml:space="preserve"> after the </w:t>
      </w:r>
      <w:r w:rsidR="000E3791" w:rsidRPr="00D9082B">
        <w:rPr>
          <w:rFonts w:asciiTheme="majorBidi" w:hAnsiTheme="majorBidi" w:cstheme="majorBidi"/>
          <w:lang w:bidi="he-IL"/>
        </w:rPr>
        <w:t xml:space="preserve">making a </w:t>
      </w:r>
      <w:r w:rsidR="00136B57" w:rsidRPr="00D9082B">
        <w:rPr>
          <w:rFonts w:asciiTheme="majorBidi" w:hAnsiTheme="majorBidi" w:cstheme="majorBidi"/>
          <w:lang w:bidi="he-IL"/>
        </w:rPr>
        <w:t>choice all</w:t>
      </w:r>
      <w:r w:rsidRPr="00D9082B">
        <w:rPr>
          <w:rFonts w:asciiTheme="majorBidi" w:hAnsiTheme="majorBidi" w:cstheme="majorBidi"/>
          <w:lang w:bidi="he-IL"/>
        </w:rPr>
        <w:t xml:space="preserve"> the EV’s are presented to the player not just the EV he got.</w:t>
      </w:r>
    </w:p>
    <w:p w14:paraId="44105C56" w14:textId="77777777" w:rsidR="00F5604E" w:rsidRPr="00D9082B" w:rsidRDefault="00F5604E" w:rsidP="00F5604E">
      <w:pPr>
        <w:pStyle w:val="ListParagraph"/>
        <w:numPr>
          <w:ilvl w:val="0"/>
          <w:numId w:val="20"/>
        </w:numPr>
        <w:rPr>
          <w:rFonts w:asciiTheme="majorBidi" w:hAnsiTheme="majorBidi" w:cstheme="majorBidi"/>
          <w:lang w:bidi="he-IL"/>
        </w:rPr>
      </w:pPr>
      <w:r w:rsidRPr="00D9082B">
        <w:rPr>
          <w:rFonts w:asciiTheme="majorBidi" w:hAnsiTheme="majorBidi" w:cstheme="majorBidi"/>
          <w:lang w:bidi="he-IL"/>
        </w:rPr>
        <w:t xml:space="preserve">An online version. Do you recommend any platforms? </w:t>
      </w:r>
      <w:commentRangeStart w:id="33"/>
      <w:commentRangeStart w:id="34"/>
      <w:proofErr w:type="spellStart"/>
      <w:r w:rsidRPr="00D9082B">
        <w:rPr>
          <w:rFonts w:asciiTheme="majorBidi" w:hAnsiTheme="majorBidi" w:cstheme="majorBidi"/>
          <w:lang w:bidi="he-IL"/>
        </w:rPr>
        <w:t>Mturk</w:t>
      </w:r>
      <w:proofErr w:type="spellEnd"/>
      <w:r w:rsidRPr="00D9082B">
        <w:rPr>
          <w:rFonts w:asciiTheme="majorBidi" w:hAnsiTheme="majorBidi" w:cstheme="majorBidi"/>
          <w:lang w:bidi="he-IL"/>
        </w:rPr>
        <w:t xml:space="preserve">? Something more fit? </w:t>
      </w:r>
      <w:commentRangeEnd w:id="33"/>
      <w:r w:rsidR="008D0A06">
        <w:rPr>
          <w:rStyle w:val="CommentReference"/>
        </w:rPr>
        <w:commentReference w:id="33"/>
      </w:r>
      <w:commentRangeEnd w:id="34"/>
      <w:r w:rsidR="00C27CFB">
        <w:rPr>
          <w:rStyle w:val="CommentReference"/>
        </w:rPr>
        <w:commentReference w:id="34"/>
      </w:r>
    </w:p>
    <w:p w14:paraId="20720E5B" w14:textId="77777777" w:rsidR="003B2DFE" w:rsidRPr="00D9082B" w:rsidRDefault="003B2DFE" w:rsidP="003547FA">
      <w:pPr>
        <w:pStyle w:val="ListParagraph"/>
        <w:ind w:left="810"/>
        <w:rPr>
          <w:rFonts w:asciiTheme="majorBidi" w:hAnsiTheme="majorBidi" w:cstheme="majorBidi"/>
          <w:lang w:bidi="he-IL"/>
        </w:rPr>
      </w:pPr>
    </w:p>
    <w:p w14:paraId="529D718E" w14:textId="77777777" w:rsidR="003B2DFE" w:rsidRPr="00D9082B" w:rsidRDefault="003B2DFE" w:rsidP="003547FA">
      <w:pPr>
        <w:pStyle w:val="ListParagraph"/>
        <w:ind w:left="810"/>
        <w:rPr>
          <w:rFonts w:asciiTheme="majorBidi" w:hAnsiTheme="majorBidi" w:cstheme="majorBidi"/>
          <w:lang w:bidi="he-IL"/>
        </w:rPr>
      </w:pPr>
    </w:p>
    <w:p w14:paraId="02FBE3A6" w14:textId="77E70CBA" w:rsidR="00FF4968" w:rsidRPr="00D9082B" w:rsidRDefault="00FF4968" w:rsidP="003547FA">
      <w:pPr>
        <w:pStyle w:val="ListParagraph"/>
        <w:ind w:left="810"/>
        <w:rPr>
          <w:rFonts w:asciiTheme="majorBidi" w:hAnsiTheme="majorBidi" w:cstheme="majorBidi"/>
          <w:lang w:bidi="he-IL"/>
        </w:rPr>
      </w:pPr>
    </w:p>
    <w:p w14:paraId="4F67F503" w14:textId="77777777" w:rsidR="004B6442" w:rsidRPr="00D9082B" w:rsidRDefault="004B6442" w:rsidP="003547FA">
      <w:pPr>
        <w:pStyle w:val="ListParagraph"/>
        <w:ind w:left="810"/>
        <w:rPr>
          <w:rFonts w:asciiTheme="majorBidi" w:hAnsiTheme="majorBidi" w:cstheme="majorBidi"/>
          <w:lang w:bidi="he-IL"/>
        </w:rPr>
      </w:pPr>
    </w:p>
    <w:p w14:paraId="4C9C6BD2" w14:textId="77777777" w:rsidR="004B6442" w:rsidRPr="00D9082B" w:rsidRDefault="004B6442" w:rsidP="003547FA">
      <w:pPr>
        <w:pStyle w:val="ListParagraph"/>
        <w:ind w:left="810"/>
        <w:rPr>
          <w:rFonts w:asciiTheme="majorBidi" w:hAnsiTheme="majorBidi" w:cstheme="majorBidi"/>
          <w:lang w:bidi="he-IL"/>
        </w:rPr>
      </w:pPr>
    </w:p>
    <w:p w14:paraId="069C3FDA" w14:textId="77777777" w:rsidR="004B6442" w:rsidRPr="00D9082B" w:rsidRDefault="004B6442" w:rsidP="003547FA">
      <w:pPr>
        <w:pStyle w:val="ListParagraph"/>
        <w:ind w:left="810"/>
        <w:rPr>
          <w:rFonts w:asciiTheme="majorBidi" w:hAnsiTheme="majorBidi" w:cstheme="majorBidi"/>
          <w:lang w:bidi="he-IL"/>
        </w:rPr>
      </w:pPr>
    </w:p>
    <w:p w14:paraId="42E8B39B" w14:textId="77777777" w:rsidR="004B6442" w:rsidRPr="00D9082B" w:rsidRDefault="004B6442" w:rsidP="003547FA">
      <w:pPr>
        <w:pStyle w:val="ListParagraph"/>
        <w:ind w:left="810"/>
        <w:rPr>
          <w:rFonts w:asciiTheme="majorBidi" w:hAnsiTheme="majorBidi" w:cstheme="majorBidi"/>
          <w:lang w:bidi="he-IL"/>
        </w:rPr>
      </w:pPr>
    </w:p>
    <w:p w14:paraId="3246A665" w14:textId="77777777" w:rsidR="004B6442" w:rsidRPr="00D9082B" w:rsidRDefault="004B6442" w:rsidP="003547FA">
      <w:pPr>
        <w:pStyle w:val="ListParagraph"/>
        <w:ind w:left="810"/>
        <w:rPr>
          <w:rFonts w:asciiTheme="majorBidi" w:hAnsiTheme="majorBidi" w:cstheme="majorBidi"/>
          <w:lang w:bidi="he-IL"/>
        </w:rPr>
      </w:pPr>
    </w:p>
    <w:p w14:paraId="3C784DB4" w14:textId="77777777" w:rsidR="00A14B43" w:rsidRPr="00D9082B" w:rsidRDefault="00A14B43" w:rsidP="00901FB6">
      <w:pPr>
        <w:pStyle w:val="ListParagraph"/>
        <w:ind w:left="810"/>
        <w:rPr>
          <w:rFonts w:asciiTheme="majorBidi" w:hAnsiTheme="majorBidi" w:cstheme="majorBidi"/>
          <w:lang w:bidi="he-IL"/>
        </w:rPr>
      </w:pPr>
    </w:p>
    <w:p w14:paraId="20E1DCF6" w14:textId="77777777" w:rsidR="00A14B43" w:rsidRPr="00D9082B" w:rsidRDefault="00A14B43" w:rsidP="00901FB6">
      <w:pPr>
        <w:pStyle w:val="ListParagraph"/>
        <w:ind w:left="810"/>
        <w:rPr>
          <w:rFonts w:asciiTheme="majorBidi" w:hAnsiTheme="majorBidi" w:cstheme="majorBidi"/>
          <w:lang w:bidi="he-IL"/>
        </w:rPr>
      </w:pPr>
    </w:p>
    <w:p w14:paraId="0D97ED67" w14:textId="77777777" w:rsidR="00A14B43" w:rsidRPr="00D9082B" w:rsidRDefault="00A14B43" w:rsidP="00901FB6">
      <w:pPr>
        <w:pStyle w:val="ListParagraph"/>
        <w:ind w:left="810"/>
        <w:rPr>
          <w:rFonts w:asciiTheme="majorBidi" w:hAnsiTheme="majorBidi" w:cstheme="majorBidi"/>
          <w:lang w:bidi="he-IL"/>
        </w:rPr>
      </w:pPr>
    </w:p>
    <w:p w14:paraId="493A22EF" w14:textId="77777777" w:rsidR="00A14B43" w:rsidRPr="00D9082B" w:rsidRDefault="00A14B43" w:rsidP="00901FB6">
      <w:pPr>
        <w:pStyle w:val="ListParagraph"/>
        <w:ind w:left="810"/>
        <w:rPr>
          <w:rFonts w:asciiTheme="majorBidi" w:hAnsiTheme="majorBidi" w:cstheme="majorBidi"/>
          <w:lang w:bidi="he-IL"/>
        </w:rPr>
      </w:pPr>
    </w:p>
    <w:p w14:paraId="5BE23C8A" w14:textId="68368BF7" w:rsidR="00901FB6" w:rsidRDefault="00901FB6" w:rsidP="003547FA">
      <w:pPr>
        <w:pStyle w:val="ListParagraph"/>
        <w:ind w:left="810"/>
        <w:rPr>
          <w:rFonts w:asciiTheme="majorBidi" w:hAnsiTheme="majorBidi" w:cstheme="majorBidi"/>
          <w:lang w:bidi="he-IL"/>
        </w:rPr>
      </w:pPr>
    </w:p>
    <w:p w14:paraId="0FA461AB" w14:textId="304395EB" w:rsidR="00136B57" w:rsidRDefault="00136B57" w:rsidP="003547FA">
      <w:pPr>
        <w:pStyle w:val="ListParagraph"/>
        <w:ind w:left="810"/>
        <w:rPr>
          <w:rFonts w:asciiTheme="majorBidi" w:hAnsiTheme="majorBidi" w:cstheme="majorBidi"/>
          <w:lang w:bidi="he-IL"/>
        </w:rPr>
      </w:pPr>
    </w:p>
    <w:p w14:paraId="2BDB2613" w14:textId="1150683E" w:rsidR="00136B57" w:rsidRDefault="00136B57" w:rsidP="003547FA">
      <w:pPr>
        <w:pStyle w:val="ListParagraph"/>
        <w:ind w:left="810"/>
        <w:rPr>
          <w:rFonts w:asciiTheme="majorBidi" w:hAnsiTheme="majorBidi" w:cstheme="majorBidi"/>
          <w:lang w:bidi="he-IL"/>
        </w:rPr>
      </w:pPr>
    </w:p>
    <w:p w14:paraId="54BBD4FC" w14:textId="44E6A5CF" w:rsidR="00136B57" w:rsidRDefault="00136B57" w:rsidP="003547FA">
      <w:pPr>
        <w:pStyle w:val="ListParagraph"/>
        <w:ind w:left="810"/>
        <w:rPr>
          <w:rFonts w:asciiTheme="majorBidi" w:hAnsiTheme="majorBidi" w:cstheme="majorBidi"/>
          <w:lang w:bidi="he-IL"/>
        </w:rPr>
      </w:pPr>
    </w:p>
    <w:p w14:paraId="5F73BD01" w14:textId="1CB3868B" w:rsidR="00136B57" w:rsidRDefault="00136B57" w:rsidP="003547FA">
      <w:pPr>
        <w:pStyle w:val="ListParagraph"/>
        <w:ind w:left="810"/>
        <w:rPr>
          <w:rFonts w:asciiTheme="majorBidi" w:hAnsiTheme="majorBidi" w:cstheme="majorBidi"/>
          <w:lang w:bidi="he-IL"/>
        </w:rPr>
      </w:pPr>
    </w:p>
    <w:p w14:paraId="2E3D560B" w14:textId="021AABC8" w:rsidR="0006328E" w:rsidRDefault="0006328E" w:rsidP="003547FA">
      <w:pPr>
        <w:pStyle w:val="ListParagraph"/>
        <w:ind w:left="810"/>
        <w:rPr>
          <w:rFonts w:asciiTheme="majorBidi" w:hAnsiTheme="majorBidi" w:cstheme="majorBidi"/>
          <w:lang w:bidi="he-IL"/>
        </w:rPr>
      </w:pPr>
    </w:p>
    <w:p w14:paraId="543CCB95" w14:textId="3B5AE840" w:rsidR="0006328E" w:rsidRDefault="0006328E" w:rsidP="003547FA">
      <w:pPr>
        <w:pStyle w:val="ListParagraph"/>
        <w:ind w:left="810"/>
        <w:rPr>
          <w:rFonts w:asciiTheme="majorBidi" w:hAnsiTheme="majorBidi" w:cstheme="majorBidi"/>
          <w:lang w:bidi="he-IL"/>
        </w:rPr>
      </w:pPr>
    </w:p>
    <w:p w14:paraId="298CB6EB" w14:textId="16521CC8" w:rsidR="0006328E" w:rsidRDefault="0006328E" w:rsidP="003547FA">
      <w:pPr>
        <w:pStyle w:val="ListParagraph"/>
        <w:ind w:left="810"/>
        <w:rPr>
          <w:rFonts w:asciiTheme="majorBidi" w:hAnsiTheme="majorBidi" w:cstheme="majorBidi"/>
          <w:lang w:bidi="he-IL"/>
        </w:rPr>
      </w:pPr>
    </w:p>
    <w:p w14:paraId="6726DC1A" w14:textId="58D6BB2B" w:rsidR="0006328E" w:rsidRDefault="0006328E" w:rsidP="003547FA">
      <w:pPr>
        <w:pStyle w:val="ListParagraph"/>
        <w:ind w:left="810"/>
        <w:rPr>
          <w:rFonts w:asciiTheme="majorBidi" w:hAnsiTheme="majorBidi" w:cstheme="majorBidi"/>
          <w:lang w:bidi="he-IL"/>
        </w:rPr>
      </w:pPr>
    </w:p>
    <w:p w14:paraId="40D745C6" w14:textId="1D9C9F03" w:rsidR="0006328E" w:rsidRDefault="0006328E" w:rsidP="003547FA">
      <w:pPr>
        <w:pStyle w:val="ListParagraph"/>
        <w:ind w:left="810"/>
        <w:rPr>
          <w:rFonts w:asciiTheme="majorBidi" w:hAnsiTheme="majorBidi" w:cstheme="majorBidi"/>
          <w:lang w:bidi="he-IL"/>
        </w:rPr>
      </w:pPr>
    </w:p>
    <w:p w14:paraId="1C8D0704" w14:textId="77777777" w:rsidR="0006328E" w:rsidRDefault="0006328E" w:rsidP="003547FA">
      <w:pPr>
        <w:pStyle w:val="ListParagraph"/>
        <w:ind w:left="810"/>
        <w:rPr>
          <w:rFonts w:asciiTheme="majorBidi" w:hAnsiTheme="majorBidi" w:cstheme="majorBidi"/>
          <w:lang w:bidi="he-IL"/>
        </w:rPr>
      </w:pPr>
    </w:p>
    <w:p w14:paraId="47F3367F" w14:textId="587E885E" w:rsidR="00136B57" w:rsidRDefault="00136B57" w:rsidP="003547FA">
      <w:pPr>
        <w:pStyle w:val="ListParagraph"/>
        <w:ind w:left="810"/>
        <w:rPr>
          <w:rFonts w:asciiTheme="majorBidi" w:hAnsiTheme="majorBidi" w:cstheme="majorBidi"/>
          <w:lang w:bidi="he-IL"/>
        </w:rPr>
      </w:pPr>
    </w:p>
    <w:p w14:paraId="09425D03" w14:textId="51F6EDEB" w:rsidR="00136B57" w:rsidRDefault="00136B57" w:rsidP="003547FA">
      <w:pPr>
        <w:pStyle w:val="ListParagraph"/>
        <w:ind w:left="810"/>
        <w:rPr>
          <w:rFonts w:asciiTheme="majorBidi" w:hAnsiTheme="majorBidi" w:cstheme="majorBidi"/>
          <w:lang w:bidi="he-IL"/>
        </w:rPr>
      </w:pPr>
    </w:p>
    <w:p w14:paraId="09122232" w14:textId="77777777" w:rsidR="00136B57" w:rsidRPr="00D9082B" w:rsidRDefault="00136B57" w:rsidP="003547FA">
      <w:pPr>
        <w:pStyle w:val="ListParagraph"/>
        <w:ind w:left="810"/>
        <w:rPr>
          <w:rFonts w:asciiTheme="majorBidi" w:hAnsiTheme="majorBidi" w:cstheme="majorBidi"/>
          <w:lang w:bidi="he-IL"/>
        </w:rPr>
      </w:pPr>
    </w:p>
    <w:p w14:paraId="5FB624DC" w14:textId="7D717D2A" w:rsidR="00901FB6" w:rsidRPr="00D9082B" w:rsidRDefault="00A14B43" w:rsidP="00136B57">
      <w:pPr>
        <w:pStyle w:val="ListParagraph"/>
        <w:ind w:left="810"/>
        <w:rPr>
          <w:rFonts w:asciiTheme="majorBidi" w:hAnsiTheme="majorBidi" w:cstheme="majorBidi"/>
          <w:lang w:bidi="he-IL"/>
        </w:rPr>
      </w:pPr>
      <w:r w:rsidRPr="00D9082B">
        <w:rPr>
          <w:rFonts w:asciiTheme="majorBidi" w:hAnsiTheme="majorBidi" w:cstheme="majorBidi"/>
          <w:noProof/>
          <w:lang w:bidi="he-IL"/>
        </w:rPr>
        <w:lastRenderedPageBreak/>
        <w:drawing>
          <wp:anchor distT="0" distB="0" distL="114300" distR="114300" simplePos="0" relativeHeight="251677696" behindDoc="0" locked="0" layoutInCell="1" allowOverlap="1" wp14:anchorId="6917F8BE" wp14:editId="3C4100B8">
            <wp:simplePos x="0" y="0"/>
            <wp:positionH relativeFrom="column">
              <wp:posOffset>577850</wp:posOffset>
            </wp:positionH>
            <wp:positionV relativeFrom="paragraph">
              <wp:posOffset>417830</wp:posOffset>
            </wp:positionV>
            <wp:extent cx="4561205" cy="2527300"/>
            <wp:effectExtent l="133350" t="114300" r="125095" b="1587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61205" cy="252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36B57">
        <w:rPr>
          <w:rFonts w:asciiTheme="majorBidi" w:hAnsiTheme="majorBidi" w:cstheme="majorBidi"/>
          <w:lang w:bidi="he-IL"/>
        </w:rPr>
        <w:t>Fig 1.</w:t>
      </w:r>
    </w:p>
    <w:p w14:paraId="44F7BE28" w14:textId="0FE2E443" w:rsidR="00901FB6" w:rsidRPr="00D9082B" w:rsidRDefault="00901FB6" w:rsidP="003547FA">
      <w:pPr>
        <w:pStyle w:val="ListParagraph"/>
        <w:ind w:left="810"/>
        <w:rPr>
          <w:rFonts w:asciiTheme="majorBidi" w:hAnsiTheme="majorBidi" w:cstheme="majorBidi"/>
          <w:lang w:bidi="he-IL"/>
        </w:rPr>
      </w:pPr>
    </w:p>
    <w:p w14:paraId="0A862E71" w14:textId="0D960015" w:rsidR="00901FB6" w:rsidRPr="00D9082B" w:rsidRDefault="00901FB6" w:rsidP="003547FA">
      <w:pPr>
        <w:pStyle w:val="ListParagraph"/>
        <w:ind w:left="810"/>
        <w:rPr>
          <w:rFonts w:asciiTheme="majorBidi" w:hAnsiTheme="majorBidi" w:cstheme="majorBidi"/>
          <w:lang w:bidi="he-IL"/>
        </w:rPr>
      </w:pPr>
    </w:p>
    <w:p w14:paraId="4B0CD939" w14:textId="5BA0AE8B" w:rsidR="00901FB6" w:rsidRPr="00D9082B" w:rsidRDefault="00901FB6" w:rsidP="003547FA">
      <w:pPr>
        <w:pStyle w:val="ListParagraph"/>
        <w:ind w:left="810"/>
        <w:rPr>
          <w:rFonts w:asciiTheme="majorBidi" w:hAnsiTheme="majorBidi" w:cstheme="majorBidi"/>
          <w:lang w:bidi="he-IL"/>
        </w:rPr>
      </w:pPr>
    </w:p>
    <w:p w14:paraId="07F3F049" w14:textId="77777777" w:rsidR="00A14B43" w:rsidRPr="00D9082B" w:rsidRDefault="00A14B43" w:rsidP="003547FA">
      <w:pPr>
        <w:pStyle w:val="ListParagraph"/>
        <w:ind w:left="810"/>
        <w:rPr>
          <w:rFonts w:asciiTheme="majorBidi" w:hAnsiTheme="majorBidi" w:cstheme="majorBidi"/>
          <w:lang w:bidi="he-IL"/>
        </w:rPr>
      </w:pPr>
    </w:p>
    <w:p w14:paraId="5C9B84D5" w14:textId="77777777" w:rsidR="00A14B43" w:rsidRPr="00D9082B" w:rsidRDefault="00A14B43" w:rsidP="003547FA">
      <w:pPr>
        <w:pStyle w:val="ListParagraph"/>
        <w:ind w:left="810"/>
        <w:rPr>
          <w:rFonts w:asciiTheme="majorBidi" w:hAnsiTheme="majorBidi" w:cstheme="majorBidi"/>
          <w:lang w:bidi="he-IL"/>
        </w:rPr>
      </w:pPr>
    </w:p>
    <w:p w14:paraId="494539BA" w14:textId="41D172C3" w:rsidR="00A14B43" w:rsidRPr="00D9082B" w:rsidRDefault="001376D2" w:rsidP="00A14B43">
      <w:pPr>
        <w:rPr>
          <w:rFonts w:asciiTheme="majorBidi" w:hAnsiTheme="majorBidi" w:cstheme="majorBidi"/>
          <w:lang w:bidi="he-IL"/>
        </w:rPr>
      </w:pPr>
      <w:r>
        <w:rPr>
          <w:noProof/>
        </w:rPr>
        <w:drawing>
          <wp:anchor distT="0" distB="0" distL="114300" distR="114300" simplePos="0" relativeHeight="251678720" behindDoc="0" locked="0" layoutInCell="1" allowOverlap="1" wp14:anchorId="64D81529" wp14:editId="6BADDAAD">
            <wp:simplePos x="0" y="0"/>
            <wp:positionH relativeFrom="column">
              <wp:posOffset>-666750</wp:posOffset>
            </wp:positionH>
            <wp:positionV relativeFrom="paragraph">
              <wp:posOffset>267970</wp:posOffset>
            </wp:positionV>
            <wp:extent cx="7124700" cy="3882048"/>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25897" cy="38827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lang w:bidi="he-IL"/>
        </w:rPr>
        <w:t>F</w:t>
      </w:r>
      <w:r>
        <w:rPr>
          <w:rFonts w:asciiTheme="majorBidi" w:hAnsiTheme="majorBidi" w:cstheme="majorBidi"/>
          <w:lang w:bidi="he-IL"/>
        </w:rPr>
        <w:t>ig 2</w:t>
      </w:r>
      <w:bookmarkStart w:id="35" w:name="_GoBack"/>
      <w:bookmarkEnd w:id="35"/>
    </w:p>
    <w:p w14:paraId="569D7AAB" w14:textId="163D3A20" w:rsidR="001D73E8" w:rsidRPr="00D9082B" w:rsidRDefault="001D73E8" w:rsidP="003547FA">
      <w:pPr>
        <w:pStyle w:val="ListParagraph"/>
        <w:ind w:left="810"/>
        <w:rPr>
          <w:rFonts w:asciiTheme="majorBidi" w:hAnsiTheme="majorBidi" w:cstheme="majorBidi"/>
          <w:lang w:bidi="he-IL"/>
        </w:rPr>
      </w:pPr>
    </w:p>
    <w:p w14:paraId="794B68DD" w14:textId="084107B5" w:rsidR="001D73E8" w:rsidRPr="00D9082B" w:rsidRDefault="009C0F9E" w:rsidP="003547FA">
      <w:pPr>
        <w:pStyle w:val="ListParagraph"/>
        <w:ind w:left="810"/>
        <w:rPr>
          <w:rFonts w:asciiTheme="majorBidi" w:hAnsiTheme="majorBidi" w:cstheme="majorBidi"/>
          <w:lang w:bidi="he-IL"/>
        </w:rPr>
      </w:pPr>
      <w:r>
        <w:rPr>
          <w:rFonts w:asciiTheme="majorBidi" w:hAnsiTheme="majorBidi" w:cstheme="majorBidi"/>
          <w:lang w:bidi="he-IL"/>
        </w:rPr>
        <w:t xml:space="preserve"> </w:t>
      </w:r>
    </w:p>
    <w:p w14:paraId="392D393D" w14:textId="73DFC302" w:rsidR="00901FB6" w:rsidRPr="00D9082B" w:rsidRDefault="00901FB6" w:rsidP="003547FA">
      <w:pPr>
        <w:pStyle w:val="ListParagraph"/>
        <w:ind w:left="810"/>
        <w:rPr>
          <w:rFonts w:asciiTheme="majorBidi" w:hAnsiTheme="majorBidi" w:cstheme="majorBidi"/>
          <w:lang w:bidi="he-IL"/>
        </w:rPr>
      </w:pPr>
    </w:p>
    <w:p w14:paraId="0207AA31" w14:textId="7F33573A" w:rsidR="00901FB6" w:rsidRPr="00D9082B" w:rsidRDefault="00901FB6" w:rsidP="003547FA">
      <w:pPr>
        <w:pStyle w:val="ListParagraph"/>
        <w:ind w:left="810"/>
        <w:rPr>
          <w:rFonts w:asciiTheme="majorBidi" w:hAnsiTheme="majorBidi" w:cstheme="majorBidi"/>
          <w:lang w:bidi="he-IL"/>
        </w:rPr>
      </w:pPr>
    </w:p>
    <w:p w14:paraId="170BE70D" w14:textId="7DDAF22D" w:rsidR="0040435F" w:rsidRPr="00D9082B" w:rsidRDefault="0040435F" w:rsidP="00901FB6">
      <w:pPr>
        <w:rPr>
          <w:rFonts w:asciiTheme="majorBidi" w:hAnsiTheme="majorBidi" w:cstheme="majorBidi"/>
          <w:lang w:bidi="he-IL"/>
        </w:rPr>
      </w:pPr>
    </w:p>
    <w:p w14:paraId="0D2D14AB" w14:textId="0F0C2ACD" w:rsidR="00901FB6" w:rsidRPr="00D9082B" w:rsidRDefault="00901FB6" w:rsidP="00901FB6">
      <w:pPr>
        <w:rPr>
          <w:rFonts w:asciiTheme="majorBidi" w:hAnsiTheme="majorBidi" w:cstheme="majorBidi"/>
          <w:vertAlign w:val="subscript"/>
          <w:rtl/>
          <w:lang w:bidi="he-IL"/>
        </w:rPr>
      </w:pPr>
    </w:p>
    <w:sectPr w:rsidR="00901FB6" w:rsidRPr="00D908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שירי סגל" w:date="2017-11-19T16:57:00Z" w:initials="שס">
    <w:p w14:paraId="3C7C5FF7" w14:textId="7F8454FA" w:rsidR="00217EA1" w:rsidRDefault="00217EA1">
      <w:pPr>
        <w:pStyle w:val="CommentText"/>
        <w:rPr>
          <w:lang w:bidi="he-IL"/>
        </w:rPr>
      </w:pPr>
      <w:r>
        <w:rPr>
          <w:rStyle w:val="CommentReference"/>
        </w:rPr>
        <w:annotationRef/>
      </w:r>
      <w:r>
        <w:rPr>
          <w:lang w:bidi="he-IL"/>
        </w:rPr>
        <w:t>The experimenter will enter numbers that their last digit run from 1 to 6 (</w:t>
      </w:r>
      <w:proofErr w:type="spellStart"/>
      <w:r>
        <w:rPr>
          <w:lang w:bidi="he-IL"/>
        </w:rPr>
        <w:t>e.g</w:t>
      </w:r>
      <w:proofErr w:type="spellEnd"/>
      <w:r>
        <w:rPr>
          <w:lang w:bidi="he-IL"/>
        </w:rPr>
        <w:t xml:space="preserve">-  for the first experiment the experimenter gives the numbers 001,002,003,004,005,006 for the experiment. For the next experiment he will give the numbers 011,012,013,014,015,016 and so on.). </w:t>
      </w:r>
    </w:p>
    <w:p w14:paraId="0A7A65E5" w14:textId="3E842C43" w:rsidR="00217EA1" w:rsidRDefault="00EA7E14" w:rsidP="0051127D">
      <w:pPr>
        <w:pStyle w:val="CommentText"/>
        <w:rPr>
          <w:lang w:bidi="he-IL"/>
        </w:rPr>
      </w:pPr>
      <w:r>
        <w:rPr>
          <w:lang w:bidi="he-IL"/>
        </w:rPr>
        <w:t>Y</w:t>
      </w:r>
      <w:r w:rsidR="00217EA1">
        <w:rPr>
          <w:lang w:bidi="he-IL"/>
        </w:rPr>
        <w:t>ou can assign the players to different roles and conditions and groups</w:t>
      </w:r>
      <w:r>
        <w:rPr>
          <w:lang w:bidi="he-IL"/>
        </w:rPr>
        <w:t xml:space="preserve"> with these numbers</w:t>
      </w:r>
      <w:r w:rsidR="00217EA1">
        <w:rPr>
          <w:lang w:bidi="he-IL"/>
        </w:rPr>
        <w:t>.</w:t>
      </w:r>
    </w:p>
    <w:p w14:paraId="6FA2CAF9" w14:textId="6D587146" w:rsidR="00253DD2" w:rsidRPr="00253DD2" w:rsidRDefault="00253DD2" w:rsidP="0051127D">
      <w:pPr>
        <w:pStyle w:val="CommentText"/>
        <w:rPr>
          <w:lang w:bidi="he-IL"/>
        </w:rPr>
      </w:pPr>
      <w:r>
        <w:rPr>
          <w:lang w:bidi="he-IL"/>
        </w:rPr>
        <w:t xml:space="preserve">These numbers go to the variable </w:t>
      </w:r>
      <w:r>
        <w:rPr>
          <w:color w:val="FF0000"/>
          <w:lang w:bidi="he-IL"/>
        </w:rPr>
        <w:t xml:space="preserve">ID </w:t>
      </w:r>
      <w:r>
        <w:rPr>
          <w:lang w:bidi="he-IL"/>
        </w:rPr>
        <w:t>in the output file.</w:t>
      </w:r>
    </w:p>
    <w:p w14:paraId="14A3A988" w14:textId="5ACB1CD0" w:rsidR="00217EA1" w:rsidRDefault="00217EA1" w:rsidP="0051127D">
      <w:pPr>
        <w:pStyle w:val="CommentText"/>
        <w:rPr>
          <w:lang w:bidi="he-IL"/>
        </w:rPr>
      </w:pPr>
      <w:r>
        <w:rPr>
          <w:lang w:bidi="he-IL"/>
        </w:rPr>
        <w:softHyphen/>
      </w:r>
      <w:r>
        <w:rPr>
          <w:lang w:bidi="he-IL"/>
        </w:rPr>
        <w:softHyphen/>
      </w:r>
    </w:p>
  </w:comment>
  <w:comment w:id="1" w:author="שירי סגל" w:date="2017-11-19T17:01:00Z" w:initials="שס">
    <w:p w14:paraId="65AB87BE" w14:textId="4519EE5B" w:rsidR="00217EA1" w:rsidRDefault="00217EA1">
      <w:pPr>
        <w:pStyle w:val="CommentText"/>
      </w:pPr>
      <w:r>
        <w:rPr>
          <w:rStyle w:val="CommentReference"/>
        </w:rPr>
        <w:annotationRef/>
      </w:r>
      <w:r>
        <w:t>This is filled by the subject</w:t>
      </w:r>
      <w:r w:rsidR="00EA7E14">
        <w:t>.</w:t>
      </w:r>
    </w:p>
    <w:p w14:paraId="0ED9EEC8" w14:textId="77777777" w:rsidR="00EA7E14" w:rsidRDefault="00EA7E14">
      <w:pPr>
        <w:pStyle w:val="CommentText"/>
      </w:pPr>
    </w:p>
  </w:comment>
  <w:comment w:id="2" w:author="שירי סגל" w:date="2017-11-19T17:02:00Z" w:initials="שס">
    <w:p w14:paraId="00836CDA" w14:textId="77777777" w:rsidR="00217EA1" w:rsidRDefault="00217EA1">
      <w:pPr>
        <w:pStyle w:val="CommentText"/>
      </w:pPr>
      <w:r>
        <w:rPr>
          <w:rStyle w:val="CommentReference"/>
        </w:rPr>
        <w:annotationRef/>
      </w:r>
      <w:r>
        <w:t>This is also filled by the subject</w:t>
      </w:r>
    </w:p>
  </w:comment>
  <w:comment w:id="3" w:author="שירי סגל" w:date="2017-11-25T14:46:00Z" w:initials="שס">
    <w:p w14:paraId="5FA9A29F" w14:textId="20A6E858" w:rsidR="00217EA1" w:rsidRDefault="00217EA1">
      <w:pPr>
        <w:pStyle w:val="CommentText"/>
      </w:pPr>
      <w:r>
        <w:rPr>
          <w:rStyle w:val="CommentReference"/>
        </w:rPr>
        <w:annotationRef/>
      </w:r>
      <w:r>
        <w:rPr>
          <w:rFonts w:hint="cs"/>
        </w:rPr>
        <w:t>T</w:t>
      </w:r>
      <w:r>
        <w:rPr>
          <w:lang w:bidi="he-IL"/>
        </w:rPr>
        <w:t xml:space="preserve">he number of rounds </w:t>
      </w:r>
      <w:r>
        <w:rPr>
          <w:rStyle w:val="CommentReference"/>
        </w:rPr>
        <w:annotationRef/>
      </w:r>
      <w:r>
        <w:t xml:space="preserve">should be a variable called </w:t>
      </w:r>
      <w:r w:rsidRPr="003C1EF9">
        <w:rPr>
          <w:b/>
          <w:bCs/>
          <w:color w:val="FF0000"/>
        </w:rPr>
        <w:t>Nround</w:t>
      </w:r>
      <w:r w:rsidRPr="003C1EF9">
        <w:rPr>
          <w:color w:val="FF0000"/>
        </w:rPr>
        <w:t>.</w:t>
      </w:r>
      <w:r>
        <w:t xml:space="preserve"> The number of rounds might differ in following experiments. The significance of </w:t>
      </w:r>
      <w:r w:rsidRPr="003C1EF9">
        <w:rPr>
          <w:color w:val="FF0000"/>
        </w:rPr>
        <w:t>Nround</w:t>
      </w:r>
      <w:r>
        <w:t xml:space="preserve"> is the number of rounds we take from the excel file. meaning in other games we might play with different numbers of rounds.</w:t>
      </w:r>
    </w:p>
  </w:comment>
  <w:comment w:id="5" w:author="Kinneret Teodorescu" w:date="2017-11-20T14:05:00Z" w:initials="KT">
    <w:p w14:paraId="3CCE9715" w14:textId="7AA95A70" w:rsidR="00217EA1" w:rsidRDefault="00217EA1" w:rsidP="00B10B73">
      <w:pPr>
        <w:pStyle w:val="CommentText"/>
      </w:pPr>
      <w:r>
        <w:rPr>
          <w:rStyle w:val="CommentReference"/>
        </w:rPr>
        <w:annotationRef/>
      </w:r>
      <w:r>
        <w:t>This should also be a</w:t>
      </w:r>
      <w:r>
        <w:rPr>
          <w:rFonts w:hint="cs"/>
          <w:rtl/>
          <w:lang w:bidi="he-IL"/>
        </w:rPr>
        <w:t xml:space="preserve"> </w:t>
      </w:r>
      <w:r>
        <w:t xml:space="preserve">variable. </w:t>
      </w:r>
      <w:proofErr w:type="spellStart"/>
      <w:proofErr w:type="gramStart"/>
      <w:r>
        <w:t>Lets</w:t>
      </w:r>
      <w:proofErr w:type="spellEnd"/>
      <w:proofErr w:type="gramEnd"/>
      <w:r>
        <w:t xml:space="preserve"> call it </w:t>
      </w:r>
      <w:proofErr w:type="spellStart"/>
      <w:r w:rsidRPr="003C1EF9">
        <w:rPr>
          <w:color w:val="FF0000"/>
        </w:rPr>
        <w:t>ExchangeRate</w:t>
      </w:r>
      <w:proofErr w:type="spellEnd"/>
      <w:r>
        <w:t xml:space="preserve">. The initial value is therefore </w:t>
      </w:r>
      <w:proofErr w:type="spellStart"/>
      <w:r>
        <w:t>ExchangeRate</w:t>
      </w:r>
      <w:proofErr w:type="spellEnd"/>
      <w:r>
        <w:t xml:space="preserve">=0.6. we </w:t>
      </w:r>
      <w:proofErr w:type="gramStart"/>
      <w:r>
        <w:t xml:space="preserve">want </w:t>
      </w:r>
      <w:r w:rsidR="00B10B73">
        <w:t xml:space="preserve"> </w:t>
      </w:r>
      <w:r>
        <w:t>to</w:t>
      </w:r>
      <w:proofErr w:type="gramEnd"/>
      <w:r>
        <w:t xml:space="preserve"> be able to change this variable easily.</w:t>
      </w:r>
    </w:p>
  </w:comment>
  <w:comment w:id="6" w:author="שירי סגל" w:date="2017-11-25T18:23:00Z" w:initials="שס">
    <w:p w14:paraId="493A40DF" w14:textId="7891EB86" w:rsidR="009E4F31" w:rsidRDefault="009E4F31">
      <w:pPr>
        <w:pStyle w:val="CommentText"/>
      </w:pPr>
      <w:r>
        <w:rPr>
          <w:rStyle w:val="CommentReference"/>
        </w:rPr>
        <w:annotationRef/>
      </w:r>
      <w:r>
        <w:rPr>
          <w:lang w:bidi="he-IL"/>
        </w:rPr>
        <w:t xml:space="preserve">Before moving practice games- </w:t>
      </w:r>
      <w:r>
        <w:rPr>
          <w:rStyle w:val="CommentReference"/>
        </w:rPr>
        <w:annotationRef/>
      </w:r>
      <w:r>
        <w:rPr>
          <w:lang w:bidi="he-IL"/>
        </w:rPr>
        <w:t xml:space="preserve"> all players press continue-because probably some players will read the instruction more quickly than other:  there should be shadowing of the screen with the text- “please wait</w:t>
      </w:r>
      <w:r w:rsidR="00875918">
        <w:rPr>
          <w:lang w:bidi="he-IL"/>
        </w:rPr>
        <w:t>…”</w:t>
      </w:r>
      <w:r>
        <w:rPr>
          <w:lang w:bidi="he-IL"/>
        </w:rPr>
        <w:t>.</w:t>
      </w:r>
    </w:p>
  </w:comment>
  <w:comment w:id="7" w:author="שירי סגל" w:date="2017-11-19T17:13:00Z" w:initials="שס">
    <w:p w14:paraId="65FA0D2B" w14:textId="13DDF3DA" w:rsidR="00217EA1" w:rsidRDefault="00217EA1">
      <w:pPr>
        <w:pStyle w:val="CommentText"/>
      </w:pPr>
      <w:r>
        <w:rPr>
          <w:rStyle w:val="CommentReference"/>
        </w:rPr>
        <w:annotationRef/>
      </w:r>
      <w:r>
        <w:t xml:space="preserve">We want each player to have a chance to </w:t>
      </w:r>
      <w:r>
        <w:rPr>
          <w:lang w:bidi="he-IL"/>
        </w:rPr>
        <w:t>experience</w:t>
      </w:r>
      <w:r>
        <w:t xml:space="preserve"> the full choice role and the part choice role in the </w:t>
      </w:r>
      <w:r w:rsidR="009E4F31">
        <w:t>practice</w:t>
      </w:r>
      <w:r>
        <w:t xml:space="preserve"> </w:t>
      </w:r>
      <w:r w:rsidR="009E4F31">
        <w:t>rounds</w:t>
      </w:r>
      <w:r>
        <w:t>.</w:t>
      </w:r>
    </w:p>
  </w:comment>
  <w:comment w:id="8" w:author="שירי סגל" w:date="2017-11-25T18:26:00Z" w:initials="שס">
    <w:p w14:paraId="39028E5E" w14:textId="5325E2BD" w:rsidR="00875918" w:rsidRDefault="00875918">
      <w:pPr>
        <w:pStyle w:val="CommentText"/>
      </w:pPr>
      <w:r>
        <w:rPr>
          <w:rStyle w:val="CommentReference"/>
        </w:rPr>
        <w:annotationRef/>
      </w:r>
      <w:r>
        <w:t>In Hebrew or English?</w:t>
      </w:r>
    </w:p>
  </w:comment>
  <w:comment w:id="9" w:author="Kinneret Teodorescu" w:date="2017-11-26T11:22:00Z" w:initials="KT">
    <w:p w14:paraId="5D5C6BAD" w14:textId="30940CA9" w:rsidR="00B10B73" w:rsidRDefault="00B10B73">
      <w:pPr>
        <w:pStyle w:val="CommentText"/>
      </w:pPr>
      <w:r>
        <w:rPr>
          <w:rStyle w:val="CommentReference"/>
        </w:rPr>
        <w:annotationRef/>
      </w:r>
      <w:r>
        <w:t>Now in Hebrew (like the instructions). If we will later run it online, we will want to replace all instructions (including intermediate sc</w:t>
      </w:r>
      <w:r w:rsidR="005F4605">
        <w:t>reens).</w:t>
      </w:r>
    </w:p>
  </w:comment>
  <w:comment w:id="10" w:author="שירי סגל" w:date="2017-11-19T18:35:00Z" w:initials="שס">
    <w:p w14:paraId="7684540A" w14:textId="4316B893" w:rsidR="00217EA1" w:rsidRDefault="00217EA1">
      <w:pPr>
        <w:pStyle w:val="CommentText"/>
      </w:pPr>
      <w:r>
        <w:rPr>
          <w:rStyle w:val="CommentReference"/>
        </w:rPr>
        <w:annotationRef/>
      </w:r>
      <w:r>
        <w:t>Not all four buttons will be available to all player as will be explained further.</w:t>
      </w:r>
    </w:p>
  </w:comment>
  <w:comment w:id="11" w:author="שירי סגל" w:date="2017-11-19T18:39:00Z" w:initials="שס">
    <w:p w14:paraId="45A62C9B" w14:textId="04079E25" w:rsidR="00217EA1" w:rsidRDefault="00217EA1">
      <w:pPr>
        <w:pStyle w:val="CommentText"/>
      </w:pPr>
      <w:r>
        <w:rPr>
          <w:rStyle w:val="CommentReference"/>
        </w:rPr>
        <w:annotationRef/>
      </w:r>
      <w:r>
        <w:t xml:space="preserve">Notice in the excel file that the high and low outcomes are not the same as high values and low </w:t>
      </w:r>
      <w:proofErr w:type="gramStart"/>
      <w:r>
        <w:t>values..</w:t>
      </w:r>
      <w:proofErr w:type="gramEnd"/>
    </w:p>
    <w:p w14:paraId="1068C8DA" w14:textId="77777777" w:rsidR="00217EA1" w:rsidRDefault="00217EA1" w:rsidP="006914C7">
      <w:pPr>
        <w:pStyle w:val="CommentText"/>
        <w:rPr>
          <w:lang w:bidi="he-IL"/>
        </w:rPr>
      </w:pPr>
      <w:r>
        <w:t>Also- if the distribution is +30 with probability 0.4, -20 with probability 0.6, then the program should generate a random number between 0 to 1, that will determine the current outcome (e.g. if rand&lt;0.4 then outcome=+30, else outcome=-20).</w:t>
      </w:r>
    </w:p>
    <w:p w14:paraId="334AA525" w14:textId="3EEC759C" w:rsidR="00217EA1" w:rsidRDefault="00217EA1">
      <w:pPr>
        <w:pStyle w:val="CommentText"/>
      </w:pPr>
    </w:p>
  </w:comment>
  <w:comment w:id="12" w:author="שירי סגל" w:date="2017-11-25T14:51:00Z" w:initials="שס">
    <w:p w14:paraId="69A27358" w14:textId="7D12BB08" w:rsidR="00217EA1" w:rsidRDefault="00217EA1">
      <w:pPr>
        <w:pStyle w:val="CommentText"/>
      </w:pPr>
      <w:r>
        <w:rPr>
          <w:rStyle w:val="CommentReference"/>
        </w:rPr>
        <w:annotationRef/>
      </w:r>
      <w:r>
        <w:t>Moving to the choice phase does not count as a turn but choosing does.</w:t>
      </w:r>
    </w:p>
  </w:comment>
  <w:comment w:id="13" w:author="שירי סגל" w:date="2017-11-19T18:32:00Z" w:initials="שס">
    <w:p w14:paraId="36FB2A3B" w14:textId="00EB592A" w:rsidR="00217EA1" w:rsidRDefault="00217EA1">
      <w:pPr>
        <w:pStyle w:val="CommentText"/>
      </w:pPr>
      <w:r>
        <w:t>Notice that both the outcomes from the sampling phase (the high low outcome) and the choice phase (the button EV) go to the same column in the outcome data file. The column with the heading OU.</w:t>
      </w:r>
    </w:p>
  </w:comment>
  <w:comment w:id="14" w:author="Kinneret Teodorescu" w:date="2017-11-20T13:41:00Z" w:initials="KT">
    <w:p w14:paraId="6A299D4F" w14:textId="73FC8A3A" w:rsidR="00217EA1" w:rsidRDefault="00217EA1">
      <w:pPr>
        <w:pStyle w:val="CommentText"/>
        <w:rPr>
          <w:lang w:bidi="he-IL"/>
        </w:rPr>
      </w:pPr>
      <w:r>
        <w:rPr>
          <w:rStyle w:val="CommentReference"/>
        </w:rPr>
        <w:annotationRef/>
      </w:r>
      <w:r>
        <w:t>I thought we said the EVs are presented at the end of the round (after everyone had made their choice).</w:t>
      </w:r>
    </w:p>
  </w:comment>
  <w:comment w:id="15" w:author="שירי סגל" w:date="2017-11-21T23:17:00Z" w:initials="שס">
    <w:p w14:paraId="5A860F1E" w14:textId="05AD133C" w:rsidR="00217EA1" w:rsidRDefault="00217EA1">
      <w:pPr>
        <w:pStyle w:val="CommentText"/>
      </w:pPr>
      <w:r>
        <w:rPr>
          <w:rStyle w:val="CommentReference"/>
        </w:rPr>
        <w:annotationRef/>
      </w:r>
      <w:r>
        <w:t xml:space="preserve">Why would that be preferable? </w:t>
      </w:r>
    </w:p>
  </w:comment>
  <w:comment w:id="16" w:author="שירי סגל" w:date="2017-11-25T14:55:00Z" w:initials="שס">
    <w:p w14:paraId="5FC85C20" w14:textId="12B813DF" w:rsidR="00217EA1" w:rsidRDefault="00217EA1">
      <w:pPr>
        <w:pStyle w:val="CommentText"/>
      </w:pPr>
      <w:r>
        <w:rPr>
          <w:rStyle w:val="CommentReference"/>
        </w:rPr>
        <w:annotationRef/>
      </w:r>
      <w:r>
        <w:t>So we decided to keep it this way.</w:t>
      </w:r>
    </w:p>
  </w:comment>
  <w:comment w:id="17" w:author="Kinneret Teodorescu" w:date="2017-11-26T13:17:00Z" w:initials="KT">
    <w:p w14:paraId="5C9CBA5B" w14:textId="6DD63207" w:rsidR="005F4605" w:rsidRDefault="005F4605">
      <w:pPr>
        <w:pStyle w:val="CommentText"/>
      </w:pPr>
      <w:r>
        <w:rPr>
          <w:rStyle w:val="CommentReference"/>
        </w:rPr>
        <w:annotationRef/>
      </w:r>
      <w:r w:rsidR="007A58E1">
        <w:t xml:space="preserve">I think we need another variable here </w:t>
      </w:r>
      <w:proofErr w:type="spellStart"/>
      <w:r w:rsidR="007A58E1">
        <w:t>SHowTimeEV</w:t>
      </w:r>
      <w:proofErr w:type="spellEnd"/>
      <w:r w:rsidR="007A58E1">
        <w:t xml:space="preserve"> or something alike.</w:t>
      </w:r>
    </w:p>
    <w:p w14:paraId="4D4A20A4" w14:textId="04BC8627" w:rsidR="007A58E1" w:rsidRDefault="007A58E1">
      <w:pPr>
        <w:pStyle w:val="CommentText"/>
      </w:pPr>
      <w:r>
        <w:t xml:space="preserve">I would use ShowTime=1.5 for sampling and </w:t>
      </w:r>
      <w:proofErr w:type="spellStart"/>
      <w:r>
        <w:t>ShowTimeEV</w:t>
      </w:r>
      <w:proofErr w:type="spellEnd"/>
      <w:r>
        <w:t>=2 for presentation of the final round’s payoff (the EV of the selected key).</w:t>
      </w:r>
    </w:p>
    <w:p w14:paraId="4F734B40" w14:textId="04B244E6" w:rsidR="007A58E1" w:rsidRDefault="007A58E1" w:rsidP="007A58E1">
      <w:pPr>
        <w:pStyle w:val="CommentText"/>
      </w:pPr>
      <w:r>
        <w:t xml:space="preserve">This is because we want that it will be clear what is their final trial’s payoff. I would also recommend to present the EV in a different color (e.g. red). </w:t>
      </w:r>
    </w:p>
  </w:comment>
  <w:comment w:id="18" w:author="שירי סגל" w:date="2017-11-27T10:38:00Z" w:initials="שס">
    <w:p w14:paraId="68BFA42E" w14:textId="0B80023E" w:rsidR="002F2A26" w:rsidRDefault="002F2A26">
      <w:pPr>
        <w:pStyle w:val="CommentText"/>
      </w:pPr>
      <w:r>
        <w:rPr>
          <w:rStyle w:val="CommentReference"/>
        </w:rPr>
        <w:annotationRef/>
      </w:r>
      <w:r>
        <w:t xml:space="preserve">This outcome should also differ in color from the sampling phase outcome- </w:t>
      </w:r>
      <w:r w:rsidR="000654B5">
        <w:t xml:space="preserve">as you will see in </w:t>
      </w:r>
      <w:r>
        <w:t>the visual example</w:t>
      </w:r>
      <w:r w:rsidR="000654B5">
        <w:t xml:space="preserve"> (ppt)</w:t>
      </w:r>
      <w:r>
        <w:t xml:space="preserve">. </w:t>
      </w:r>
    </w:p>
  </w:comment>
  <w:comment w:id="19" w:author="שירי סגל" w:date="2017-11-19T18:07:00Z" w:initials="שס">
    <w:p w14:paraId="48FDE4D0" w14:textId="7CE24C76" w:rsidR="00217EA1" w:rsidRDefault="00217EA1">
      <w:pPr>
        <w:pStyle w:val="CommentText"/>
      </w:pPr>
      <w:r>
        <w:rPr>
          <w:rStyle w:val="CommentReference"/>
        </w:rPr>
        <w:annotationRef/>
      </w:r>
      <w:r>
        <w:t xml:space="preserve">The environments differ in the probability difference between the low outcome and the high outcome. You can see the difference between the environments if you look at the PHigh and Plow variables in the excel file. </w:t>
      </w:r>
    </w:p>
    <w:p w14:paraId="109C50D8" w14:textId="0843A007" w:rsidR="00217EA1" w:rsidRDefault="00217EA1">
      <w:pPr>
        <w:pStyle w:val="CommentText"/>
        <w:rPr>
          <w:lang w:bidi="he-IL"/>
        </w:rPr>
      </w:pPr>
      <w:r>
        <w:t>Notice that the Plow and Phigh complement each other, meaning- Plow=1-Phigh.</w:t>
      </w:r>
    </w:p>
    <w:p w14:paraId="79D15ACA" w14:textId="0E46B0EB" w:rsidR="00217EA1" w:rsidRDefault="00217EA1">
      <w:pPr>
        <w:pStyle w:val="CommentText"/>
      </w:pPr>
    </w:p>
  </w:comment>
  <w:comment w:id="20" w:author="שירי סגל" w:date="2017-11-27T16:30:00Z" w:initials="שס">
    <w:p w14:paraId="7432286A" w14:textId="4F771AFD" w:rsidR="000654B5" w:rsidRDefault="000654B5">
      <w:pPr>
        <w:pStyle w:val="CommentText"/>
      </w:pPr>
      <w:r>
        <w:rPr>
          <w:rStyle w:val="CommentReference"/>
        </w:rPr>
        <w:annotationRef/>
      </w:r>
      <w:r>
        <w:rPr>
          <w:rStyle w:val="CommentReference"/>
        </w:rPr>
        <w:t>No rare events mean that the probabilities (Plow, Phigh) are around 50%.</w:t>
      </w:r>
    </w:p>
  </w:comment>
  <w:comment w:id="21" w:author="שירי סגל" w:date="2017-11-21T23:25:00Z" w:initials="שס">
    <w:p w14:paraId="69676FF2" w14:textId="73A7E72B" w:rsidR="00217EA1" w:rsidRDefault="00217EA1">
      <w:pPr>
        <w:pStyle w:val="CommentText"/>
      </w:pPr>
      <w:r>
        <w:rPr>
          <w:rStyle w:val="CommentReference"/>
        </w:rPr>
        <w:annotationRef/>
      </w:r>
      <w:r>
        <w:t xml:space="preserve">30 rounds total for </w:t>
      </w:r>
      <w:r w:rsidR="000654B5">
        <w:t xml:space="preserve">each </w:t>
      </w:r>
      <w:r w:rsidR="00CD3BD9">
        <w:t>environment</w:t>
      </w:r>
      <w:r>
        <w:t>.</w:t>
      </w:r>
      <w:r w:rsidR="00CD3BD9">
        <w:t xml:space="preserve">  </w:t>
      </w:r>
    </w:p>
  </w:comment>
  <w:comment w:id="22" w:author="שירי סגל" w:date="2017-11-19T18:10:00Z" w:initials="שס">
    <w:p w14:paraId="74CB1A44" w14:textId="3CC71BB5" w:rsidR="00217EA1" w:rsidRDefault="00217EA1">
      <w:pPr>
        <w:pStyle w:val="CommentText"/>
      </w:pPr>
      <w:r>
        <w:rPr>
          <w:rStyle w:val="CommentReference"/>
        </w:rPr>
        <w:annotationRef/>
      </w:r>
      <w:r>
        <w:t xml:space="preserve">Only rare events </w:t>
      </w:r>
      <w:r w:rsidR="000654B5">
        <w:t>mean</w:t>
      </w:r>
      <w:r>
        <w:t xml:space="preserve"> that one of the outcomes is much more probable then the other. </w:t>
      </w:r>
      <w:r w:rsidR="000654B5">
        <w:t>(one of the probabilities either Phigh or Plow is lower than 25%.</w:t>
      </w:r>
    </w:p>
    <w:p w14:paraId="7627D066" w14:textId="1160E78D" w:rsidR="00217EA1" w:rsidRDefault="00217EA1">
      <w:pPr>
        <w:pStyle w:val="CommentText"/>
      </w:pPr>
      <w:r>
        <w:t>.</w:t>
      </w:r>
    </w:p>
  </w:comment>
  <w:comment w:id="23" w:author="שירי סגל" w:date="2017-11-19T18:12:00Z" w:initials="שס">
    <w:p w14:paraId="255EF1DB" w14:textId="14CEBE04" w:rsidR="00217EA1" w:rsidRDefault="00217EA1">
      <w:pPr>
        <w:pStyle w:val="CommentText"/>
      </w:pPr>
      <w:r>
        <w:rPr>
          <w:rStyle w:val="CommentReference"/>
        </w:rPr>
        <w:annotationRef/>
      </w:r>
      <w:r w:rsidR="000654B5">
        <w:t>A</w:t>
      </w:r>
      <w:r>
        <w:t xml:space="preserve"> mixture of both </w:t>
      </w:r>
      <w:r w:rsidR="000654B5">
        <w:t xml:space="preserve">the </w:t>
      </w:r>
      <w:r>
        <w:t>rare events and no rare events environments.</w:t>
      </w:r>
    </w:p>
  </w:comment>
  <w:comment w:id="24" w:author="שירי סגל" w:date="2017-11-19T18:14:00Z" w:initials="שס">
    <w:p w14:paraId="0E23A088" w14:textId="6A93B06F" w:rsidR="00217EA1" w:rsidRDefault="00217EA1">
      <w:pPr>
        <w:pStyle w:val="CommentText"/>
      </w:pPr>
      <w:r>
        <w:rPr>
          <w:rStyle w:val="CommentReference"/>
        </w:rPr>
        <w:annotationRef/>
      </w:r>
      <w:r>
        <w:t xml:space="preserve">The difference between the high and low variable can be seen in the excel file in the EV columns. </w:t>
      </w:r>
    </w:p>
    <w:p w14:paraId="79F45C87" w14:textId="3EE47501" w:rsidR="00217EA1" w:rsidRDefault="00217EA1">
      <w:pPr>
        <w:pStyle w:val="CommentText"/>
      </w:pPr>
      <w:r>
        <w:t>Low values range from 1-25</w:t>
      </w:r>
    </w:p>
    <w:p w14:paraId="69F2019B" w14:textId="39A87F47" w:rsidR="00217EA1" w:rsidRDefault="00217EA1">
      <w:pPr>
        <w:pStyle w:val="CommentText"/>
      </w:pPr>
      <w:r>
        <w:t>High Values range from 50-75</w:t>
      </w:r>
    </w:p>
  </w:comment>
  <w:comment w:id="25" w:author="שירי סגל" w:date="2017-11-30T09:18:00Z" w:initials="שס">
    <w:p w14:paraId="6F50FF0D" w14:textId="17DC89BE" w:rsidR="00F75C2B" w:rsidRDefault="00F75C2B">
      <w:pPr>
        <w:pStyle w:val="CommentText"/>
        <w:rPr>
          <w:lang w:bidi="he-IL"/>
        </w:rPr>
      </w:pPr>
      <w:r>
        <w:rPr>
          <w:rStyle w:val="CommentReference"/>
        </w:rPr>
        <w:annotationRef/>
      </w:r>
      <w:r>
        <w:t xml:space="preserve">From the player point of view these are the same </w:t>
      </w:r>
      <w:r w:rsidR="003F6AB5">
        <w:t>conditions</w:t>
      </w:r>
      <w:r>
        <w:t>.</w:t>
      </w:r>
      <w:r w:rsidR="003F6AB5">
        <w:t xml:space="preserve"> The reason that they are both here is to emphasize the options should not </w:t>
      </w:r>
      <w:r w:rsidR="003F6AB5">
        <w:rPr>
          <w:lang w:bidi="he-IL"/>
        </w:rPr>
        <w:t>overlap.</w:t>
      </w:r>
    </w:p>
  </w:comment>
  <w:comment w:id="28" w:author="שירי סגל" w:date="2017-11-19T20:54:00Z" w:initials="שס">
    <w:p w14:paraId="0604831F" w14:textId="33EF9E3F" w:rsidR="00217EA1" w:rsidRPr="0040435F" w:rsidRDefault="00217EA1">
      <w:pPr>
        <w:pStyle w:val="CommentText"/>
      </w:pPr>
      <w:r>
        <w:rPr>
          <w:rStyle w:val="CommentReference"/>
        </w:rPr>
        <w:annotationRef/>
      </w:r>
      <w:r>
        <w:t xml:space="preserve">Notice- the values </w:t>
      </w:r>
      <w:r>
        <w:rPr>
          <w:b/>
          <w:bCs/>
        </w:rPr>
        <w:t xml:space="preserve">not </w:t>
      </w:r>
      <w:r>
        <w:t>the High/Low outcomes</w:t>
      </w:r>
    </w:p>
  </w:comment>
  <w:comment w:id="29" w:author="שירי סגל" w:date="2017-11-25T17:57:00Z" w:initials="שס">
    <w:p w14:paraId="7C94DBBF" w14:textId="18CBBD30" w:rsidR="00EA7E14" w:rsidRDefault="00EA7E14">
      <w:pPr>
        <w:pStyle w:val="CommentText"/>
      </w:pPr>
      <w:r>
        <w:rPr>
          <w:rStyle w:val="CommentReference"/>
        </w:rPr>
        <w:annotationRef/>
      </w:r>
      <w:r>
        <w:t>The subject number, is the number entered by the experimenter at the beginning of the game. See section B.2</w:t>
      </w:r>
    </w:p>
  </w:comment>
  <w:comment w:id="30" w:author="שירי סגל" w:date="2017-11-30T10:12:00Z" w:initials="שס">
    <w:p w14:paraId="72E7E537" w14:textId="7B4B116F" w:rsidR="00FA7BCA" w:rsidRDefault="00FA7BCA">
      <w:pPr>
        <w:pStyle w:val="CommentText"/>
        <w:rPr>
          <w:rFonts w:hint="cs"/>
          <w:lang w:bidi="he-IL"/>
        </w:rPr>
      </w:pPr>
      <w:r>
        <w:rPr>
          <w:rStyle w:val="CommentReference"/>
        </w:rPr>
        <w:annotationRef/>
      </w:r>
      <w:r>
        <w:rPr>
          <w:rFonts w:hint="cs"/>
          <w:rtl/>
          <w:lang w:bidi="he-IL"/>
        </w:rPr>
        <w:t xml:space="preserve">ערך מצטבר, שני ערכים אחרי הנקודה. בסוף הסבב הוא מתאפס. </w:t>
      </w:r>
    </w:p>
  </w:comment>
  <w:comment w:id="31" w:author="שירי סגל" w:date="2017-11-30T10:16:00Z" w:initials="שס">
    <w:p w14:paraId="46DC909B" w14:textId="48D1A37D" w:rsidR="00FA7BCA" w:rsidRDefault="00FA7BCA">
      <w:pPr>
        <w:pStyle w:val="CommentText"/>
      </w:pPr>
      <w:r>
        <w:rPr>
          <w:rStyle w:val="CommentReference"/>
        </w:rPr>
        <w:annotationRef/>
      </w:r>
      <w:r>
        <w:t xml:space="preserve">Notice it does not matter if it is Limited </w:t>
      </w:r>
      <w:proofErr w:type="gramStart"/>
      <w:r>
        <w:t>choice</w:t>
      </w:r>
      <w:proofErr w:type="gramEnd"/>
      <w:r>
        <w:t xml:space="preserve"> A or B.</w:t>
      </w:r>
    </w:p>
  </w:comment>
  <w:comment w:id="32" w:author="שירי סגל" w:date="2017-11-30T10:20:00Z" w:initials="שס">
    <w:p w14:paraId="102747CD" w14:textId="21155073" w:rsidR="00B938E5" w:rsidRDefault="00B938E5" w:rsidP="00B938E5">
      <w:pPr>
        <w:pStyle w:val="CommentText"/>
      </w:pPr>
      <w:r>
        <w:rPr>
          <w:rStyle w:val="CommentReference"/>
        </w:rPr>
        <w:annotationRef/>
      </w:r>
      <w:r>
        <w:t>When sampling it is the High or Low outcome of the option sampled. When making a choice it’s the option chosen EV’s.</w:t>
      </w:r>
    </w:p>
  </w:comment>
  <w:comment w:id="33" w:author="Kinneret Teodorescu" w:date="2017-11-26T13:52:00Z" w:initials="KT">
    <w:p w14:paraId="7F0689DF" w14:textId="44BAD468" w:rsidR="008D0A06" w:rsidRDefault="008D0A06">
      <w:pPr>
        <w:pStyle w:val="CommentText"/>
      </w:pPr>
      <w:r>
        <w:rPr>
          <w:rStyle w:val="CommentReference"/>
        </w:rPr>
        <w:annotationRef/>
      </w:r>
      <w:r>
        <w:t xml:space="preserve">We will probably run it on Prolific which is </w:t>
      </w:r>
      <w:proofErr w:type="gramStart"/>
      <w:r>
        <w:t>similar to</w:t>
      </w:r>
      <w:proofErr w:type="gramEnd"/>
      <w:r>
        <w:t xml:space="preserve"> </w:t>
      </w:r>
      <w:proofErr w:type="spellStart"/>
      <w:r>
        <w:t>Mturk</w:t>
      </w:r>
      <w:proofErr w:type="spellEnd"/>
      <w:r>
        <w:t xml:space="preserve"> but considered to be with higher </w:t>
      </w:r>
      <w:r w:rsidR="00C27CFB">
        <w:t>quality.</w:t>
      </w:r>
    </w:p>
    <w:p w14:paraId="2325A15A" w14:textId="15291638" w:rsidR="008D0A06" w:rsidRDefault="008D0A06">
      <w:pPr>
        <w:pStyle w:val="CommentText"/>
      </w:pPr>
      <w:r>
        <w:t>Anyway, this is not important right now.</w:t>
      </w:r>
    </w:p>
  </w:comment>
  <w:comment w:id="34" w:author="שירי סגל" w:date="2017-11-27T19:03:00Z" w:initials="שס">
    <w:p w14:paraId="6AFF84A8" w14:textId="19B0B292" w:rsidR="00C27CFB" w:rsidRDefault="00C27CFB">
      <w:pPr>
        <w:pStyle w:val="CommentText"/>
      </w:pPr>
      <w:r>
        <w:rPr>
          <w:rStyle w:val="CommentReference"/>
        </w:rPr>
        <w:annotationRef/>
      </w:r>
      <w:r>
        <w:t xml:space="preserve">Yes but he should know this because maybe it will affect the way he will </w:t>
      </w:r>
      <w:proofErr w:type="gramStart"/>
      <w:r>
        <w:t>program..</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A3A988" w15:done="0"/>
  <w15:commentEx w15:paraId="0ED9EEC8" w15:done="0"/>
  <w15:commentEx w15:paraId="00836CDA" w15:done="0"/>
  <w15:commentEx w15:paraId="5FA9A29F" w15:done="0"/>
  <w15:commentEx w15:paraId="3CCE9715" w15:done="0"/>
  <w15:commentEx w15:paraId="493A40DF" w15:done="0"/>
  <w15:commentEx w15:paraId="65FA0D2B" w15:done="0"/>
  <w15:commentEx w15:paraId="39028E5E" w15:done="1"/>
  <w15:commentEx w15:paraId="5D5C6BAD" w15:paraIdParent="39028E5E" w15:done="1"/>
  <w15:commentEx w15:paraId="7684540A" w15:done="0"/>
  <w15:commentEx w15:paraId="334AA525" w15:done="0"/>
  <w15:commentEx w15:paraId="69A27358" w15:done="0"/>
  <w15:commentEx w15:paraId="36FB2A3B" w15:done="0"/>
  <w15:commentEx w15:paraId="6A299D4F" w15:done="0"/>
  <w15:commentEx w15:paraId="5A860F1E" w15:paraIdParent="6A299D4F" w15:done="0"/>
  <w15:commentEx w15:paraId="5FC85C20" w15:paraIdParent="6A299D4F" w15:done="0"/>
  <w15:commentEx w15:paraId="4F734B40" w15:paraIdParent="6A299D4F" w15:done="0"/>
  <w15:commentEx w15:paraId="68BFA42E" w15:done="0"/>
  <w15:commentEx w15:paraId="79D15ACA" w15:done="0"/>
  <w15:commentEx w15:paraId="7432286A" w15:done="0"/>
  <w15:commentEx w15:paraId="69676FF2" w15:done="0"/>
  <w15:commentEx w15:paraId="7627D066" w15:done="0"/>
  <w15:commentEx w15:paraId="255EF1DB" w15:done="0"/>
  <w15:commentEx w15:paraId="69F2019B" w15:done="0"/>
  <w15:commentEx w15:paraId="6F50FF0D" w15:done="0"/>
  <w15:commentEx w15:paraId="0604831F" w15:done="0"/>
  <w15:commentEx w15:paraId="7C94DBBF" w15:done="0"/>
  <w15:commentEx w15:paraId="72E7E537" w15:done="0"/>
  <w15:commentEx w15:paraId="46DC909B" w15:done="0"/>
  <w15:commentEx w15:paraId="102747CD" w15:done="0"/>
  <w15:commentEx w15:paraId="2325A15A" w15:done="0"/>
  <w15:commentEx w15:paraId="6AFF84A8" w15:paraIdParent="2325A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3A988" w16cid:durableId="1DBC3684"/>
  <w16cid:commentId w16cid:paraId="0ED9EEC8" w16cid:durableId="1DBC3762"/>
  <w16cid:commentId w16cid:paraId="00836CDA" w16cid:durableId="1DBC379C"/>
  <w16cid:commentId w16cid:paraId="5FA9A29F" w16cid:durableId="1DC400C7"/>
  <w16cid:commentId w16cid:paraId="3CCE9715" w16cid:durableId="1DBEA406"/>
  <w16cid:commentId w16cid:paraId="493A40DF" w16cid:durableId="1DC433BF"/>
  <w16cid:commentId w16cid:paraId="65FA0D2B" w16cid:durableId="1DBC3A30"/>
  <w16cid:commentId w16cid:paraId="39028E5E" w16cid:durableId="1DC43454"/>
  <w16cid:commentId w16cid:paraId="5D5C6BAD" w16cid:durableId="1DC666F9"/>
  <w16cid:commentId w16cid:paraId="7684540A" w16cid:durableId="1DBC4D87"/>
  <w16cid:commentId w16cid:paraId="334AA525" w16cid:durableId="1DBC4E4A"/>
  <w16cid:commentId w16cid:paraId="69A27358" w16cid:durableId="1DC40205"/>
  <w16cid:commentId w16cid:paraId="36FB2A3B" w16cid:durableId="1DBC4CD0"/>
  <w16cid:commentId w16cid:paraId="6A299D4F" w16cid:durableId="1DBEA410"/>
  <w16cid:commentId w16cid:paraId="5A860F1E" w16cid:durableId="1DBF329D"/>
  <w16cid:commentId w16cid:paraId="5FC85C20" w16cid:durableId="1DC402F0"/>
  <w16cid:commentId w16cid:paraId="4F734B40" w16cid:durableId="1DC66705"/>
  <w16cid:commentId w16cid:paraId="68BFA42E" w16cid:durableId="1DC6699C"/>
  <w16cid:commentId w16cid:paraId="79D15ACA" w16cid:durableId="1DBC46C8"/>
  <w16cid:commentId w16cid:paraId="7432286A" w16cid:durableId="1DC6BC34"/>
  <w16cid:commentId w16cid:paraId="69676FF2" w16cid:durableId="1DBF3467"/>
  <w16cid:commentId w16cid:paraId="7627D066" w16cid:durableId="1DBC4780"/>
  <w16cid:commentId w16cid:paraId="255EF1DB" w16cid:durableId="1DBC4827"/>
  <w16cid:commentId w16cid:paraId="69F2019B" w16cid:durableId="1DBC4878"/>
  <w16cid:commentId w16cid:paraId="6F50FF0D" w16cid:durableId="1DCA4B58"/>
  <w16cid:commentId w16cid:paraId="0604831F" w16cid:durableId="1DBC6E10"/>
  <w16cid:commentId w16cid:paraId="7C94DBBF" w16cid:durableId="1DC42D83"/>
  <w16cid:commentId w16cid:paraId="72E7E537" w16cid:durableId="1DCA580A"/>
  <w16cid:commentId w16cid:paraId="46DC909B" w16cid:durableId="1DCA5913"/>
  <w16cid:commentId w16cid:paraId="102747CD" w16cid:durableId="1DCA5A08"/>
  <w16cid:commentId w16cid:paraId="2325A15A" w16cid:durableId="1DC66719"/>
  <w16cid:commentId w16cid:paraId="6AFF84A8" w16cid:durableId="1DC6E0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7973"/>
    <w:multiLevelType w:val="hybridMultilevel"/>
    <w:tmpl w:val="B3F8A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24F76"/>
    <w:multiLevelType w:val="hybridMultilevel"/>
    <w:tmpl w:val="431284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21490A"/>
    <w:multiLevelType w:val="hybridMultilevel"/>
    <w:tmpl w:val="92BE11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C4D3A"/>
    <w:multiLevelType w:val="hybridMultilevel"/>
    <w:tmpl w:val="42FC21E6"/>
    <w:lvl w:ilvl="0" w:tplc="BFA252EC">
      <w:start w:val="1"/>
      <w:numFmt w:val="upp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55B4FB3"/>
    <w:multiLevelType w:val="hybridMultilevel"/>
    <w:tmpl w:val="E97A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B6747"/>
    <w:multiLevelType w:val="hybridMultilevel"/>
    <w:tmpl w:val="CAFC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C0223"/>
    <w:multiLevelType w:val="hybridMultilevel"/>
    <w:tmpl w:val="5ABAE902"/>
    <w:lvl w:ilvl="0" w:tplc="F2066D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4A2759"/>
    <w:multiLevelType w:val="hybridMultilevel"/>
    <w:tmpl w:val="CA524B36"/>
    <w:lvl w:ilvl="0" w:tplc="0409000F">
      <w:start w:val="1"/>
      <w:numFmt w:val="decimal"/>
      <w:lvlText w:val="%1."/>
      <w:lvlJc w:val="left"/>
      <w:pPr>
        <w:ind w:left="720" w:hanging="360"/>
      </w:pPr>
      <w:rPr>
        <w:rFonts w:hint="default"/>
      </w:rPr>
    </w:lvl>
    <w:lvl w:ilvl="1" w:tplc="0409000F">
      <w:start w:val="1"/>
      <w:numFmt w:val="decimal"/>
      <w:lvlText w:val="%2."/>
      <w:lvlJc w:val="left"/>
      <w:pPr>
        <w:ind w:left="900" w:hanging="360"/>
      </w:pPr>
    </w:lvl>
    <w:lvl w:ilvl="2" w:tplc="E100457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7491E"/>
    <w:multiLevelType w:val="hybridMultilevel"/>
    <w:tmpl w:val="6BDC3FD8"/>
    <w:lvl w:ilvl="0" w:tplc="B8E224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92313B"/>
    <w:multiLevelType w:val="hybridMultilevel"/>
    <w:tmpl w:val="2E0A7E64"/>
    <w:lvl w:ilvl="0" w:tplc="21B45C9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419A6249"/>
    <w:multiLevelType w:val="hybridMultilevel"/>
    <w:tmpl w:val="A31880F2"/>
    <w:lvl w:ilvl="0" w:tplc="30B29B62">
      <w:start w:val="1"/>
      <w:numFmt w:val="bullet"/>
      <w:lvlText w:val="o"/>
      <w:lvlJc w:val="left"/>
      <w:pPr>
        <w:tabs>
          <w:tab w:val="num" w:pos="720"/>
        </w:tabs>
        <w:ind w:left="720" w:hanging="360"/>
      </w:pPr>
      <w:rPr>
        <w:rFonts w:ascii="Courier New" w:hAnsi="Courier New" w:hint="default"/>
      </w:rPr>
    </w:lvl>
    <w:lvl w:ilvl="1" w:tplc="63BC7A42" w:tentative="1">
      <w:start w:val="1"/>
      <w:numFmt w:val="bullet"/>
      <w:lvlText w:val="o"/>
      <w:lvlJc w:val="left"/>
      <w:pPr>
        <w:tabs>
          <w:tab w:val="num" w:pos="1440"/>
        </w:tabs>
        <w:ind w:left="1440" w:hanging="360"/>
      </w:pPr>
      <w:rPr>
        <w:rFonts w:ascii="Courier New" w:hAnsi="Courier New" w:hint="default"/>
      </w:rPr>
    </w:lvl>
    <w:lvl w:ilvl="2" w:tplc="B950BBB6" w:tentative="1">
      <w:start w:val="1"/>
      <w:numFmt w:val="bullet"/>
      <w:lvlText w:val="o"/>
      <w:lvlJc w:val="left"/>
      <w:pPr>
        <w:tabs>
          <w:tab w:val="num" w:pos="2160"/>
        </w:tabs>
        <w:ind w:left="2160" w:hanging="360"/>
      </w:pPr>
      <w:rPr>
        <w:rFonts w:ascii="Courier New" w:hAnsi="Courier New" w:hint="default"/>
      </w:rPr>
    </w:lvl>
    <w:lvl w:ilvl="3" w:tplc="B1B26808" w:tentative="1">
      <w:start w:val="1"/>
      <w:numFmt w:val="bullet"/>
      <w:lvlText w:val="o"/>
      <w:lvlJc w:val="left"/>
      <w:pPr>
        <w:tabs>
          <w:tab w:val="num" w:pos="2880"/>
        </w:tabs>
        <w:ind w:left="2880" w:hanging="360"/>
      </w:pPr>
      <w:rPr>
        <w:rFonts w:ascii="Courier New" w:hAnsi="Courier New" w:hint="default"/>
      </w:rPr>
    </w:lvl>
    <w:lvl w:ilvl="4" w:tplc="924E416E" w:tentative="1">
      <w:start w:val="1"/>
      <w:numFmt w:val="bullet"/>
      <w:lvlText w:val="o"/>
      <w:lvlJc w:val="left"/>
      <w:pPr>
        <w:tabs>
          <w:tab w:val="num" w:pos="3600"/>
        </w:tabs>
        <w:ind w:left="3600" w:hanging="360"/>
      </w:pPr>
      <w:rPr>
        <w:rFonts w:ascii="Courier New" w:hAnsi="Courier New" w:hint="default"/>
      </w:rPr>
    </w:lvl>
    <w:lvl w:ilvl="5" w:tplc="A4FE3D0E" w:tentative="1">
      <w:start w:val="1"/>
      <w:numFmt w:val="bullet"/>
      <w:lvlText w:val="o"/>
      <w:lvlJc w:val="left"/>
      <w:pPr>
        <w:tabs>
          <w:tab w:val="num" w:pos="4320"/>
        </w:tabs>
        <w:ind w:left="4320" w:hanging="360"/>
      </w:pPr>
      <w:rPr>
        <w:rFonts w:ascii="Courier New" w:hAnsi="Courier New" w:hint="default"/>
      </w:rPr>
    </w:lvl>
    <w:lvl w:ilvl="6" w:tplc="B5365714" w:tentative="1">
      <w:start w:val="1"/>
      <w:numFmt w:val="bullet"/>
      <w:lvlText w:val="o"/>
      <w:lvlJc w:val="left"/>
      <w:pPr>
        <w:tabs>
          <w:tab w:val="num" w:pos="5040"/>
        </w:tabs>
        <w:ind w:left="5040" w:hanging="360"/>
      </w:pPr>
      <w:rPr>
        <w:rFonts w:ascii="Courier New" w:hAnsi="Courier New" w:hint="default"/>
      </w:rPr>
    </w:lvl>
    <w:lvl w:ilvl="7" w:tplc="FF343506" w:tentative="1">
      <w:start w:val="1"/>
      <w:numFmt w:val="bullet"/>
      <w:lvlText w:val="o"/>
      <w:lvlJc w:val="left"/>
      <w:pPr>
        <w:tabs>
          <w:tab w:val="num" w:pos="5760"/>
        </w:tabs>
        <w:ind w:left="5760" w:hanging="360"/>
      </w:pPr>
      <w:rPr>
        <w:rFonts w:ascii="Courier New" w:hAnsi="Courier New" w:hint="default"/>
      </w:rPr>
    </w:lvl>
    <w:lvl w:ilvl="8" w:tplc="B43873D8"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449B2F8F"/>
    <w:multiLevelType w:val="hybridMultilevel"/>
    <w:tmpl w:val="55A03F12"/>
    <w:lvl w:ilvl="0" w:tplc="B308C94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44BE7DF2"/>
    <w:multiLevelType w:val="hybridMultilevel"/>
    <w:tmpl w:val="5530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D329F"/>
    <w:multiLevelType w:val="hybridMultilevel"/>
    <w:tmpl w:val="804C6DF2"/>
    <w:lvl w:ilvl="0" w:tplc="04090019">
      <w:start w:val="1"/>
      <w:numFmt w:val="lowerLetter"/>
      <w:lvlText w:val="%1."/>
      <w:lvlJc w:val="left"/>
      <w:pPr>
        <w:ind w:left="1080" w:hanging="360"/>
      </w:pPr>
      <w:rPr>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EF5DDE"/>
    <w:multiLevelType w:val="hybridMultilevel"/>
    <w:tmpl w:val="69404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37545"/>
    <w:multiLevelType w:val="hybridMultilevel"/>
    <w:tmpl w:val="B3F8A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37B5A"/>
    <w:multiLevelType w:val="hybridMultilevel"/>
    <w:tmpl w:val="F9A6F584"/>
    <w:lvl w:ilvl="0" w:tplc="628C23B0">
      <w:start w:val="1"/>
      <w:numFmt w:val="bullet"/>
      <w:lvlText w:val="o"/>
      <w:lvlJc w:val="left"/>
      <w:pPr>
        <w:tabs>
          <w:tab w:val="num" w:pos="720"/>
        </w:tabs>
        <w:ind w:left="720" w:hanging="360"/>
      </w:pPr>
      <w:rPr>
        <w:rFonts w:ascii="Courier New" w:hAnsi="Courier New" w:hint="default"/>
      </w:rPr>
    </w:lvl>
    <w:lvl w:ilvl="1" w:tplc="8BB2C75E" w:tentative="1">
      <w:start w:val="1"/>
      <w:numFmt w:val="bullet"/>
      <w:lvlText w:val="o"/>
      <w:lvlJc w:val="left"/>
      <w:pPr>
        <w:tabs>
          <w:tab w:val="num" w:pos="1440"/>
        </w:tabs>
        <w:ind w:left="1440" w:hanging="360"/>
      </w:pPr>
      <w:rPr>
        <w:rFonts w:ascii="Courier New" w:hAnsi="Courier New" w:hint="default"/>
      </w:rPr>
    </w:lvl>
    <w:lvl w:ilvl="2" w:tplc="1B2E3C5A" w:tentative="1">
      <w:start w:val="1"/>
      <w:numFmt w:val="bullet"/>
      <w:lvlText w:val="o"/>
      <w:lvlJc w:val="left"/>
      <w:pPr>
        <w:tabs>
          <w:tab w:val="num" w:pos="2160"/>
        </w:tabs>
        <w:ind w:left="2160" w:hanging="360"/>
      </w:pPr>
      <w:rPr>
        <w:rFonts w:ascii="Courier New" w:hAnsi="Courier New" w:hint="default"/>
      </w:rPr>
    </w:lvl>
    <w:lvl w:ilvl="3" w:tplc="A502DC5C" w:tentative="1">
      <w:start w:val="1"/>
      <w:numFmt w:val="bullet"/>
      <w:lvlText w:val="o"/>
      <w:lvlJc w:val="left"/>
      <w:pPr>
        <w:tabs>
          <w:tab w:val="num" w:pos="2880"/>
        </w:tabs>
        <w:ind w:left="2880" w:hanging="360"/>
      </w:pPr>
      <w:rPr>
        <w:rFonts w:ascii="Courier New" w:hAnsi="Courier New" w:hint="default"/>
      </w:rPr>
    </w:lvl>
    <w:lvl w:ilvl="4" w:tplc="75165F38" w:tentative="1">
      <w:start w:val="1"/>
      <w:numFmt w:val="bullet"/>
      <w:lvlText w:val="o"/>
      <w:lvlJc w:val="left"/>
      <w:pPr>
        <w:tabs>
          <w:tab w:val="num" w:pos="3600"/>
        </w:tabs>
        <w:ind w:left="3600" w:hanging="360"/>
      </w:pPr>
      <w:rPr>
        <w:rFonts w:ascii="Courier New" w:hAnsi="Courier New" w:hint="default"/>
      </w:rPr>
    </w:lvl>
    <w:lvl w:ilvl="5" w:tplc="84461016" w:tentative="1">
      <w:start w:val="1"/>
      <w:numFmt w:val="bullet"/>
      <w:lvlText w:val="o"/>
      <w:lvlJc w:val="left"/>
      <w:pPr>
        <w:tabs>
          <w:tab w:val="num" w:pos="4320"/>
        </w:tabs>
        <w:ind w:left="4320" w:hanging="360"/>
      </w:pPr>
      <w:rPr>
        <w:rFonts w:ascii="Courier New" w:hAnsi="Courier New" w:hint="default"/>
      </w:rPr>
    </w:lvl>
    <w:lvl w:ilvl="6" w:tplc="6BD4169E" w:tentative="1">
      <w:start w:val="1"/>
      <w:numFmt w:val="bullet"/>
      <w:lvlText w:val="o"/>
      <w:lvlJc w:val="left"/>
      <w:pPr>
        <w:tabs>
          <w:tab w:val="num" w:pos="5040"/>
        </w:tabs>
        <w:ind w:left="5040" w:hanging="360"/>
      </w:pPr>
      <w:rPr>
        <w:rFonts w:ascii="Courier New" w:hAnsi="Courier New" w:hint="default"/>
      </w:rPr>
    </w:lvl>
    <w:lvl w:ilvl="7" w:tplc="F0B4DF12" w:tentative="1">
      <w:start w:val="1"/>
      <w:numFmt w:val="bullet"/>
      <w:lvlText w:val="o"/>
      <w:lvlJc w:val="left"/>
      <w:pPr>
        <w:tabs>
          <w:tab w:val="num" w:pos="5760"/>
        </w:tabs>
        <w:ind w:left="5760" w:hanging="360"/>
      </w:pPr>
      <w:rPr>
        <w:rFonts w:ascii="Courier New" w:hAnsi="Courier New" w:hint="default"/>
      </w:rPr>
    </w:lvl>
    <w:lvl w:ilvl="8" w:tplc="3E92C30A"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56105A92"/>
    <w:multiLevelType w:val="hybridMultilevel"/>
    <w:tmpl w:val="49DE409E"/>
    <w:lvl w:ilvl="0" w:tplc="0409000F">
      <w:start w:val="1"/>
      <w:numFmt w:val="decimal"/>
      <w:lvlText w:val="%1."/>
      <w:lvlJc w:val="left"/>
      <w:pPr>
        <w:ind w:left="1080" w:hanging="360"/>
      </w:pPr>
      <w:rPr>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FB747D"/>
    <w:multiLevelType w:val="hybridMultilevel"/>
    <w:tmpl w:val="7818B36E"/>
    <w:lvl w:ilvl="0" w:tplc="04090015">
      <w:start w:val="1"/>
      <w:numFmt w:val="upperLetter"/>
      <w:lvlText w:val="%1."/>
      <w:lvlJc w:val="left"/>
      <w:pPr>
        <w:ind w:left="1080" w:hanging="360"/>
      </w:pPr>
      <w:rPr>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8F1862"/>
    <w:multiLevelType w:val="hybridMultilevel"/>
    <w:tmpl w:val="FBF0C8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693B6B"/>
    <w:multiLevelType w:val="hybridMultilevel"/>
    <w:tmpl w:val="4BC66D94"/>
    <w:lvl w:ilvl="0" w:tplc="4E14B07A">
      <w:start w:val="1"/>
      <w:numFmt w:val="bullet"/>
      <w:lvlText w:val="•"/>
      <w:lvlJc w:val="left"/>
      <w:pPr>
        <w:tabs>
          <w:tab w:val="num" w:pos="720"/>
        </w:tabs>
        <w:ind w:left="720" w:hanging="360"/>
      </w:pPr>
      <w:rPr>
        <w:rFonts w:ascii="Arial" w:hAnsi="Arial" w:hint="default"/>
      </w:rPr>
    </w:lvl>
    <w:lvl w:ilvl="1" w:tplc="EF6ED078" w:tentative="1">
      <w:start w:val="1"/>
      <w:numFmt w:val="bullet"/>
      <w:lvlText w:val="•"/>
      <w:lvlJc w:val="left"/>
      <w:pPr>
        <w:tabs>
          <w:tab w:val="num" w:pos="1440"/>
        </w:tabs>
        <w:ind w:left="1440" w:hanging="360"/>
      </w:pPr>
      <w:rPr>
        <w:rFonts w:ascii="Arial" w:hAnsi="Arial" w:hint="default"/>
      </w:rPr>
    </w:lvl>
    <w:lvl w:ilvl="2" w:tplc="091CBC9A" w:tentative="1">
      <w:start w:val="1"/>
      <w:numFmt w:val="bullet"/>
      <w:lvlText w:val="•"/>
      <w:lvlJc w:val="left"/>
      <w:pPr>
        <w:tabs>
          <w:tab w:val="num" w:pos="2160"/>
        </w:tabs>
        <w:ind w:left="2160" w:hanging="360"/>
      </w:pPr>
      <w:rPr>
        <w:rFonts w:ascii="Arial" w:hAnsi="Arial" w:hint="default"/>
      </w:rPr>
    </w:lvl>
    <w:lvl w:ilvl="3" w:tplc="DE864D30" w:tentative="1">
      <w:start w:val="1"/>
      <w:numFmt w:val="bullet"/>
      <w:lvlText w:val="•"/>
      <w:lvlJc w:val="left"/>
      <w:pPr>
        <w:tabs>
          <w:tab w:val="num" w:pos="2880"/>
        </w:tabs>
        <w:ind w:left="2880" w:hanging="360"/>
      </w:pPr>
      <w:rPr>
        <w:rFonts w:ascii="Arial" w:hAnsi="Arial" w:hint="default"/>
      </w:rPr>
    </w:lvl>
    <w:lvl w:ilvl="4" w:tplc="BE8EC114" w:tentative="1">
      <w:start w:val="1"/>
      <w:numFmt w:val="bullet"/>
      <w:lvlText w:val="•"/>
      <w:lvlJc w:val="left"/>
      <w:pPr>
        <w:tabs>
          <w:tab w:val="num" w:pos="3600"/>
        </w:tabs>
        <w:ind w:left="3600" w:hanging="360"/>
      </w:pPr>
      <w:rPr>
        <w:rFonts w:ascii="Arial" w:hAnsi="Arial" w:hint="default"/>
      </w:rPr>
    </w:lvl>
    <w:lvl w:ilvl="5" w:tplc="A712DD60" w:tentative="1">
      <w:start w:val="1"/>
      <w:numFmt w:val="bullet"/>
      <w:lvlText w:val="•"/>
      <w:lvlJc w:val="left"/>
      <w:pPr>
        <w:tabs>
          <w:tab w:val="num" w:pos="4320"/>
        </w:tabs>
        <w:ind w:left="4320" w:hanging="360"/>
      </w:pPr>
      <w:rPr>
        <w:rFonts w:ascii="Arial" w:hAnsi="Arial" w:hint="default"/>
      </w:rPr>
    </w:lvl>
    <w:lvl w:ilvl="6" w:tplc="2BD87742" w:tentative="1">
      <w:start w:val="1"/>
      <w:numFmt w:val="bullet"/>
      <w:lvlText w:val="•"/>
      <w:lvlJc w:val="left"/>
      <w:pPr>
        <w:tabs>
          <w:tab w:val="num" w:pos="5040"/>
        </w:tabs>
        <w:ind w:left="5040" w:hanging="360"/>
      </w:pPr>
      <w:rPr>
        <w:rFonts w:ascii="Arial" w:hAnsi="Arial" w:hint="default"/>
      </w:rPr>
    </w:lvl>
    <w:lvl w:ilvl="7" w:tplc="92D0A16A" w:tentative="1">
      <w:start w:val="1"/>
      <w:numFmt w:val="bullet"/>
      <w:lvlText w:val="•"/>
      <w:lvlJc w:val="left"/>
      <w:pPr>
        <w:tabs>
          <w:tab w:val="num" w:pos="5760"/>
        </w:tabs>
        <w:ind w:left="5760" w:hanging="360"/>
      </w:pPr>
      <w:rPr>
        <w:rFonts w:ascii="Arial" w:hAnsi="Arial" w:hint="default"/>
      </w:rPr>
    </w:lvl>
    <w:lvl w:ilvl="8" w:tplc="CC5A57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696D6F"/>
    <w:multiLevelType w:val="hybridMultilevel"/>
    <w:tmpl w:val="BB18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DA1420"/>
    <w:multiLevelType w:val="hybridMultilevel"/>
    <w:tmpl w:val="A642AB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67687F"/>
    <w:multiLevelType w:val="hybridMultilevel"/>
    <w:tmpl w:val="C30E8C98"/>
    <w:lvl w:ilvl="0" w:tplc="55806FE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7CB2160A"/>
    <w:multiLevelType w:val="hybridMultilevel"/>
    <w:tmpl w:val="D2024002"/>
    <w:lvl w:ilvl="0" w:tplc="C33426E0">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7"/>
  </w:num>
  <w:num w:numId="2">
    <w:abstractNumId w:val="12"/>
  </w:num>
  <w:num w:numId="3">
    <w:abstractNumId w:val="17"/>
  </w:num>
  <w:num w:numId="4">
    <w:abstractNumId w:val="4"/>
  </w:num>
  <w:num w:numId="5">
    <w:abstractNumId w:val="19"/>
  </w:num>
  <w:num w:numId="6">
    <w:abstractNumId w:val="8"/>
  </w:num>
  <w:num w:numId="7">
    <w:abstractNumId w:val="14"/>
  </w:num>
  <w:num w:numId="8">
    <w:abstractNumId w:val="5"/>
  </w:num>
  <w:num w:numId="9">
    <w:abstractNumId w:val="0"/>
  </w:num>
  <w:num w:numId="10">
    <w:abstractNumId w:val="15"/>
  </w:num>
  <w:num w:numId="11">
    <w:abstractNumId w:val="3"/>
  </w:num>
  <w:num w:numId="12">
    <w:abstractNumId w:val="24"/>
  </w:num>
  <w:num w:numId="13">
    <w:abstractNumId w:val="1"/>
  </w:num>
  <w:num w:numId="14">
    <w:abstractNumId w:val="6"/>
  </w:num>
  <w:num w:numId="15">
    <w:abstractNumId w:val="10"/>
  </w:num>
  <w:num w:numId="16">
    <w:abstractNumId w:val="20"/>
  </w:num>
  <w:num w:numId="17">
    <w:abstractNumId w:val="16"/>
  </w:num>
  <w:num w:numId="18">
    <w:abstractNumId w:val="22"/>
  </w:num>
  <w:num w:numId="19">
    <w:abstractNumId w:val="11"/>
  </w:num>
  <w:num w:numId="20">
    <w:abstractNumId w:val="9"/>
  </w:num>
  <w:num w:numId="21">
    <w:abstractNumId w:val="21"/>
  </w:num>
  <w:num w:numId="22">
    <w:abstractNumId w:val="13"/>
  </w:num>
  <w:num w:numId="23">
    <w:abstractNumId w:val="18"/>
  </w:num>
  <w:num w:numId="24">
    <w:abstractNumId w:val="2"/>
  </w:num>
  <w:num w:numId="2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שירי סגל">
    <w15:presenceInfo w15:providerId="Windows Live" w15:userId="b4c1c54b4222a0e3"/>
  </w15:person>
  <w15:person w15:author="Kinneret Teodorescu">
    <w15:presenceInfo w15:providerId="None" w15:userId="Kinneret Teodoresc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41"/>
    <w:rsid w:val="00033B39"/>
    <w:rsid w:val="00046D34"/>
    <w:rsid w:val="00055A3C"/>
    <w:rsid w:val="0006328E"/>
    <w:rsid w:val="000654B5"/>
    <w:rsid w:val="000752B5"/>
    <w:rsid w:val="000800A7"/>
    <w:rsid w:val="000C5EE9"/>
    <w:rsid w:val="000D0429"/>
    <w:rsid w:val="000E0A81"/>
    <w:rsid w:val="000E3791"/>
    <w:rsid w:val="000F6D42"/>
    <w:rsid w:val="00110D75"/>
    <w:rsid w:val="001212C7"/>
    <w:rsid w:val="00136B57"/>
    <w:rsid w:val="001376D2"/>
    <w:rsid w:val="00171AFC"/>
    <w:rsid w:val="001A4A36"/>
    <w:rsid w:val="001C4280"/>
    <w:rsid w:val="001D73E8"/>
    <w:rsid w:val="001F7205"/>
    <w:rsid w:val="00210C24"/>
    <w:rsid w:val="00217EA1"/>
    <w:rsid w:val="00253DD2"/>
    <w:rsid w:val="00275367"/>
    <w:rsid w:val="00282C37"/>
    <w:rsid w:val="002A066A"/>
    <w:rsid w:val="002C49FD"/>
    <w:rsid w:val="002F1D39"/>
    <w:rsid w:val="002F2A26"/>
    <w:rsid w:val="0031765C"/>
    <w:rsid w:val="003309FF"/>
    <w:rsid w:val="003547FA"/>
    <w:rsid w:val="00361114"/>
    <w:rsid w:val="0037041A"/>
    <w:rsid w:val="003B0EEA"/>
    <w:rsid w:val="003B2DFE"/>
    <w:rsid w:val="003C1EF9"/>
    <w:rsid w:val="003F5BAA"/>
    <w:rsid w:val="003F6AB5"/>
    <w:rsid w:val="0040435F"/>
    <w:rsid w:val="004052D4"/>
    <w:rsid w:val="0043578E"/>
    <w:rsid w:val="00440E3A"/>
    <w:rsid w:val="00440FB5"/>
    <w:rsid w:val="004471D0"/>
    <w:rsid w:val="00463597"/>
    <w:rsid w:val="004A6367"/>
    <w:rsid w:val="004B6442"/>
    <w:rsid w:val="004C5A33"/>
    <w:rsid w:val="004D01F1"/>
    <w:rsid w:val="004D0FC9"/>
    <w:rsid w:val="00505B57"/>
    <w:rsid w:val="0051127D"/>
    <w:rsid w:val="005352B8"/>
    <w:rsid w:val="00545555"/>
    <w:rsid w:val="00571D1F"/>
    <w:rsid w:val="00577A64"/>
    <w:rsid w:val="00581B37"/>
    <w:rsid w:val="005A3028"/>
    <w:rsid w:val="005C2DB4"/>
    <w:rsid w:val="005D69EF"/>
    <w:rsid w:val="005F4605"/>
    <w:rsid w:val="00611CBC"/>
    <w:rsid w:val="00632108"/>
    <w:rsid w:val="00650993"/>
    <w:rsid w:val="00661CA4"/>
    <w:rsid w:val="006850F5"/>
    <w:rsid w:val="006914C7"/>
    <w:rsid w:val="006A1635"/>
    <w:rsid w:val="006B3CEE"/>
    <w:rsid w:val="006C6807"/>
    <w:rsid w:val="006D2826"/>
    <w:rsid w:val="006D5CFD"/>
    <w:rsid w:val="006F19F3"/>
    <w:rsid w:val="0071333F"/>
    <w:rsid w:val="00734494"/>
    <w:rsid w:val="00744EBB"/>
    <w:rsid w:val="00797AD1"/>
    <w:rsid w:val="007A58E1"/>
    <w:rsid w:val="007C5D66"/>
    <w:rsid w:val="007C74DC"/>
    <w:rsid w:val="007D1280"/>
    <w:rsid w:val="007D2B88"/>
    <w:rsid w:val="007E5530"/>
    <w:rsid w:val="00875918"/>
    <w:rsid w:val="0089275E"/>
    <w:rsid w:val="008A1F79"/>
    <w:rsid w:val="008B6A22"/>
    <w:rsid w:val="008D0A06"/>
    <w:rsid w:val="008F51C2"/>
    <w:rsid w:val="00901FB6"/>
    <w:rsid w:val="00931729"/>
    <w:rsid w:val="00940FBE"/>
    <w:rsid w:val="00945A52"/>
    <w:rsid w:val="009500E1"/>
    <w:rsid w:val="00966E53"/>
    <w:rsid w:val="00976383"/>
    <w:rsid w:val="009B6042"/>
    <w:rsid w:val="009C0F9E"/>
    <w:rsid w:val="009E4C20"/>
    <w:rsid w:val="009E4F31"/>
    <w:rsid w:val="00A007C9"/>
    <w:rsid w:val="00A14B43"/>
    <w:rsid w:val="00A25315"/>
    <w:rsid w:val="00A35F31"/>
    <w:rsid w:val="00A37014"/>
    <w:rsid w:val="00A5736C"/>
    <w:rsid w:val="00A669E0"/>
    <w:rsid w:val="00AA53F8"/>
    <w:rsid w:val="00AA6FDD"/>
    <w:rsid w:val="00AB5F97"/>
    <w:rsid w:val="00AC172C"/>
    <w:rsid w:val="00AD2BF4"/>
    <w:rsid w:val="00AD5C49"/>
    <w:rsid w:val="00AE146A"/>
    <w:rsid w:val="00AF3BC1"/>
    <w:rsid w:val="00AF65C5"/>
    <w:rsid w:val="00B10B73"/>
    <w:rsid w:val="00B10F22"/>
    <w:rsid w:val="00B154BD"/>
    <w:rsid w:val="00B21B23"/>
    <w:rsid w:val="00B30B75"/>
    <w:rsid w:val="00B347CE"/>
    <w:rsid w:val="00B64860"/>
    <w:rsid w:val="00B704A3"/>
    <w:rsid w:val="00B938E5"/>
    <w:rsid w:val="00BA5C74"/>
    <w:rsid w:val="00BB7E14"/>
    <w:rsid w:val="00BE4B92"/>
    <w:rsid w:val="00C27CFB"/>
    <w:rsid w:val="00C37423"/>
    <w:rsid w:val="00C52833"/>
    <w:rsid w:val="00C60CD8"/>
    <w:rsid w:val="00C6318E"/>
    <w:rsid w:val="00C743F4"/>
    <w:rsid w:val="00C76244"/>
    <w:rsid w:val="00C7648C"/>
    <w:rsid w:val="00CA7C07"/>
    <w:rsid w:val="00CB0E35"/>
    <w:rsid w:val="00CC3922"/>
    <w:rsid w:val="00CD3BD9"/>
    <w:rsid w:val="00CF33F6"/>
    <w:rsid w:val="00D06CB8"/>
    <w:rsid w:val="00D11388"/>
    <w:rsid w:val="00D22820"/>
    <w:rsid w:val="00D245BE"/>
    <w:rsid w:val="00D40741"/>
    <w:rsid w:val="00D507E7"/>
    <w:rsid w:val="00D77FB5"/>
    <w:rsid w:val="00D9082B"/>
    <w:rsid w:val="00DB2931"/>
    <w:rsid w:val="00DC0087"/>
    <w:rsid w:val="00DC7846"/>
    <w:rsid w:val="00E06238"/>
    <w:rsid w:val="00E1257B"/>
    <w:rsid w:val="00E27DE0"/>
    <w:rsid w:val="00E30137"/>
    <w:rsid w:val="00E42268"/>
    <w:rsid w:val="00E65008"/>
    <w:rsid w:val="00EA7E14"/>
    <w:rsid w:val="00F035EF"/>
    <w:rsid w:val="00F12F5E"/>
    <w:rsid w:val="00F13980"/>
    <w:rsid w:val="00F55B3A"/>
    <w:rsid w:val="00F5604E"/>
    <w:rsid w:val="00F65AD7"/>
    <w:rsid w:val="00F75C2B"/>
    <w:rsid w:val="00F8239D"/>
    <w:rsid w:val="00FA7BCA"/>
    <w:rsid w:val="00FB59E0"/>
    <w:rsid w:val="00FF49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1F18"/>
  <w15:chartTrackingRefBased/>
  <w15:docId w15:val="{82591923-EF5F-4E66-925C-FAD6CA6A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1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1C2"/>
    <w:pPr>
      <w:ind w:left="720"/>
      <w:contextualSpacing/>
    </w:pPr>
  </w:style>
  <w:style w:type="table" w:styleId="TableGrid">
    <w:name w:val="Table Grid"/>
    <w:basedOn w:val="TableNormal"/>
    <w:uiPriority w:val="39"/>
    <w:rsid w:val="00D11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14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A4A3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1127D"/>
    <w:rPr>
      <w:sz w:val="16"/>
      <w:szCs w:val="16"/>
    </w:rPr>
  </w:style>
  <w:style w:type="paragraph" w:styleId="CommentText">
    <w:name w:val="annotation text"/>
    <w:basedOn w:val="Normal"/>
    <w:link w:val="CommentTextChar"/>
    <w:uiPriority w:val="99"/>
    <w:semiHidden/>
    <w:unhideWhenUsed/>
    <w:rsid w:val="0051127D"/>
    <w:pPr>
      <w:spacing w:line="240" w:lineRule="auto"/>
    </w:pPr>
    <w:rPr>
      <w:sz w:val="20"/>
      <w:szCs w:val="20"/>
    </w:rPr>
  </w:style>
  <w:style w:type="character" w:customStyle="1" w:styleId="CommentTextChar">
    <w:name w:val="Comment Text Char"/>
    <w:basedOn w:val="DefaultParagraphFont"/>
    <w:link w:val="CommentText"/>
    <w:uiPriority w:val="99"/>
    <w:semiHidden/>
    <w:rsid w:val="0051127D"/>
    <w:rPr>
      <w:sz w:val="20"/>
      <w:szCs w:val="20"/>
    </w:rPr>
  </w:style>
  <w:style w:type="paragraph" w:styleId="CommentSubject">
    <w:name w:val="annotation subject"/>
    <w:basedOn w:val="CommentText"/>
    <w:next w:val="CommentText"/>
    <w:link w:val="CommentSubjectChar"/>
    <w:uiPriority w:val="99"/>
    <w:semiHidden/>
    <w:unhideWhenUsed/>
    <w:rsid w:val="0051127D"/>
    <w:rPr>
      <w:b/>
      <w:bCs/>
    </w:rPr>
  </w:style>
  <w:style w:type="character" w:customStyle="1" w:styleId="CommentSubjectChar">
    <w:name w:val="Comment Subject Char"/>
    <w:basedOn w:val="CommentTextChar"/>
    <w:link w:val="CommentSubject"/>
    <w:uiPriority w:val="99"/>
    <w:semiHidden/>
    <w:rsid w:val="0051127D"/>
    <w:rPr>
      <w:b/>
      <w:bCs/>
      <w:sz w:val="20"/>
      <w:szCs w:val="20"/>
    </w:rPr>
  </w:style>
  <w:style w:type="paragraph" w:styleId="BalloonText">
    <w:name w:val="Balloon Text"/>
    <w:basedOn w:val="Normal"/>
    <w:link w:val="BalloonTextChar"/>
    <w:uiPriority w:val="99"/>
    <w:semiHidden/>
    <w:unhideWhenUsed/>
    <w:rsid w:val="005112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27D"/>
    <w:rPr>
      <w:rFonts w:ascii="Segoe UI" w:hAnsi="Segoe UI" w:cs="Segoe UI"/>
      <w:sz w:val="18"/>
      <w:szCs w:val="18"/>
    </w:rPr>
  </w:style>
  <w:style w:type="paragraph" w:styleId="Revision">
    <w:name w:val="Revision"/>
    <w:hidden/>
    <w:uiPriority w:val="99"/>
    <w:semiHidden/>
    <w:rsid w:val="00EA7E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0737">
      <w:bodyDiv w:val="1"/>
      <w:marLeft w:val="0"/>
      <w:marRight w:val="0"/>
      <w:marTop w:val="0"/>
      <w:marBottom w:val="0"/>
      <w:divBdr>
        <w:top w:val="none" w:sz="0" w:space="0" w:color="auto"/>
        <w:left w:val="none" w:sz="0" w:space="0" w:color="auto"/>
        <w:bottom w:val="none" w:sz="0" w:space="0" w:color="auto"/>
        <w:right w:val="none" w:sz="0" w:space="0" w:color="auto"/>
      </w:divBdr>
      <w:divsChild>
        <w:div w:id="55013084">
          <w:marLeft w:val="360"/>
          <w:marRight w:val="0"/>
          <w:marTop w:val="200"/>
          <w:marBottom w:val="160"/>
          <w:divBdr>
            <w:top w:val="none" w:sz="0" w:space="0" w:color="auto"/>
            <w:left w:val="none" w:sz="0" w:space="0" w:color="auto"/>
            <w:bottom w:val="none" w:sz="0" w:space="0" w:color="auto"/>
            <w:right w:val="none" w:sz="0" w:space="0" w:color="auto"/>
          </w:divBdr>
        </w:div>
        <w:div w:id="1488933912">
          <w:marLeft w:val="360"/>
          <w:marRight w:val="0"/>
          <w:marTop w:val="200"/>
          <w:marBottom w:val="160"/>
          <w:divBdr>
            <w:top w:val="none" w:sz="0" w:space="0" w:color="auto"/>
            <w:left w:val="none" w:sz="0" w:space="0" w:color="auto"/>
            <w:bottom w:val="none" w:sz="0" w:space="0" w:color="auto"/>
            <w:right w:val="none" w:sz="0" w:space="0" w:color="auto"/>
          </w:divBdr>
        </w:div>
        <w:div w:id="663558171">
          <w:marLeft w:val="360"/>
          <w:marRight w:val="0"/>
          <w:marTop w:val="200"/>
          <w:marBottom w:val="160"/>
          <w:divBdr>
            <w:top w:val="none" w:sz="0" w:space="0" w:color="auto"/>
            <w:left w:val="none" w:sz="0" w:space="0" w:color="auto"/>
            <w:bottom w:val="none" w:sz="0" w:space="0" w:color="auto"/>
            <w:right w:val="none" w:sz="0" w:space="0" w:color="auto"/>
          </w:divBdr>
        </w:div>
        <w:div w:id="775828400">
          <w:marLeft w:val="360"/>
          <w:marRight w:val="0"/>
          <w:marTop w:val="200"/>
          <w:marBottom w:val="160"/>
          <w:divBdr>
            <w:top w:val="none" w:sz="0" w:space="0" w:color="auto"/>
            <w:left w:val="none" w:sz="0" w:space="0" w:color="auto"/>
            <w:bottom w:val="none" w:sz="0" w:space="0" w:color="auto"/>
            <w:right w:val="none" w:sz="0" w:space="0" w:color="auto"/>
          </w:divBdr>
        </w:div>
        <w:div w:id="1530140636">
          <w:marLeft w:val="360"/>
          <w:marRight w:val="0"/>
          <w:marTop w:val="200"/>
          <w:marBottom w:val="160"/>
          <w:divBdr>
            <w:top w:val="none" w:sz="0" w:space="0" w:color="auto"/>
            <w:left w:val="none" w:sz="0" w:space="0" w:color="auto"/>
            <w:bottom w:val="none" w:sz="0" w:space="0" w:color="auto"/>
            <w:right w:val="none" w:sz="0" w:space="0" w:color="auto"/>
          </w:divBdr>
        </w:div>
        <w:div w:id="1489326474">
          <w:marLeft w:val="360"/>
          <w:marRight w:val="0"/>
          <w:marTop w:val="200"/>
          <w:marBottom w:val="160"/>
          <w:divBdr>
            <w:top w:val="none" w:sz="0" w:space="0" w:color="auto"/>
            <w:left w:val="none" w:sz="0" w:space="0" w:color="auto"/>
            <w:bottom w:val="none" w:sz="0" w:space="0" w:color="auto"/>
            <w:right w:val="none" w:sz="0" w:space="0" w:color="auto"/>
          </w:divBdr>
        </w:div>
        <w:div w:id="199704587">
          <w:marLeft w:val="360"/>
          <w:marRight w:val="0"/>
          <w:marTop w:val="200"/>
          <w:marBottom w:val="160"/>
          <w:divBdr>
            <w:top w:val="none" w:sz="0" w:space="0" w:color="auto"/>
            <w:left w:val="none" w:sz="0" w:space="0" w:color="auto"/>
            <w:bottom w:val="none" w:sz="0" w:space="0" w:color="auto"/>
            <w:right w:val="none" w:sz="0" w:space="0" w:color="auto"/>
          </w:divBdr>
        </w:div>
        <w:div w:id="1052727425">
          <w:marLeft w:val="360"/>
          <w:marRight w:val="0"/>
          <w:marTop w:val="200"/>
          <w:marBottom w:val="160"/>
          <w:divBdr>
            <w:top w:val="none" w:sz="0" w:space="0" w:color="auto"/>
            <w:left w:val="none" w:sz="0" w:space="0" w:color="auto"/>
            <w:bottom w:val="none" w:sz="0" w:space="0" w:color="auto"/>
            <w:right w:val="none" w:sz="0" w:space="0" w:color="auto"/>
          </w:divBdr>
        </w:div>
        <w:div w:id="1375934101">
          <w:marLeft w:val="360"/>
          <w:marRight w:val="0"/>
          <w:marTop w:val="200"/>
          <w:marBottom w:val="160"/>
          <w:divBdr>
            <w:top w:val="none" w:sz="0" w:space="0" w:color="auto"/>
            <w:left w:val="none" w:sz="0" w:space="0" w:color="auto"/>
            <w:bottom w:val="none" w:sz="0" w:space="0" w:color="auto"/>
            <w:right w:val="none" w:sz="0" w:space="0" w:color="auto"/>
          </w:divBdr>
        </w:div>
        <w:div w:id="48920228">
          <w:marLeft w:val="360"/>
          <w:marRight w:val="0"/>
          <w:marTop w:val="200"/>
          <w:marBottom w:val="160"/>
          <w:divBdr>
            <w:top w:val="none" w:sz="0" w:space="0" w:color="auto"/>
            <w:left w:val="none" w:sz="0" w:space="0" w:color="auto"/>
            <w:bottom w:val="none" w:sz="0" w:space="0" w:color="auto"/>
            <w:right w:val="none" w:sz="0" w:space="0" w:color="auto"/>
          </w:divBdr>
        </w:div>
      </w:divsChild>
    </w:div>
    <w:div w:id="258292260">
      <w:bodyDiv w:val="1"/>
      <w:marLeft w:val="0"/>
      <w:marRight w:val="0"/>
      <w:marTop w:val="0"/>
      <w:marBottom w:val="0"/>
      <w:divBdr>
        <w:top w:val="none" w:sz="0" w:space="0" w:color="auto"/>
        <w:left w:val="none" w:sz="0" w:space="0" w:color="auto"/>
        <w:bottom w:val="none" w:sz="0" w:space="0" w:color="auto"/>
        <w:right w:val="none" w:sz="0" w:space="0" w:color="auto"/>
      </w:divBdr>
    </w:div>
    <w:div w:id="495923933">
      <w:bodyDiv w:val="1"/>
      <w:marLeft w:val="0"/>
      <w:marRight w:val="0"/>
      <w:marTop w:val="0"/>
      <w:marBottom w:val="0"/>
      <w:divBdr>
        <w:top w:val="none" w:sz="0" w:space="0" w:color="auto"/>
        <w:left w:val="none" w:sz="0" w:space="0" w:color="auto"/>
        <w:bottom w:val="none" w:sz="0" w:space="0" w:color="auto"/>
        <w:right w:val="none" w:sz="0" w:space="0" w:color="auto"/>
      </w:divBdr>
    </w:div>
    <w:div w:id="678502702">
      <w:bodyDiv w:val="1"/>
      <w:marLeft w:val="0"/>
      <w:marRight w:val="0"/>
      <w:marTop w:val="0"/>
      <w:marBottom w:val="0"/>
      <w:divBdr>
        <w:top w:val="none" w:sz="0" w:space="0" w:color="auto"/>
        <w:left w:val="none" w:sz="0" w:space="0" w:color="auto"/>
        <w:bottom w:val="none" w:sz="0" w:space="0" w:color="auto"/>
        <w:right w:val="none" w:sz="0" w:space="0" w:color="auto"/>
      </w:divBdr>
      <w:divsChild>
        <w:div w:id="1044912542">
          <w:marLeft w:val="360"/>
          <w:marRight w:val="0"/>
          <w:marTop w:val="200"/>
          <w:marBottom w:val="160"/>
          <w:divBdr>
            <w:top w:val="none" w:sz="0" w:space="0" w:color="auto"/>
            <w:left w:val="none" w:sz="0" w:space="0" w:color="auto"/>
            <w:bottom w:val="none" w:sz="0" w:space="0" w:color="auto"/>
            <w:right w:val="none" w:sz="0" w:space="0" w:color="auto"/>
          </w:divBdr>
        </w:div>
        <w:div w:id="1502624636">
          <w:marLeft w:val="360"/>
          <w:marRight w:val="0"/>
          <w:marTop w:val="200"/>
          <w:marBottom w:val="160"/>
          <w:divBdr>
            <w:top w:val="none" w:sz="0" w:space="0" w:color="auto"/>
            <w:left w:val="none" w:sz="0" w:space="0" w:color="auto"/>
            <w:bottom w:val="none" w:sz="0" w:space="0" w:color="auto"/>
            <w:right w:val="none" w:sz="0" w:space="0" w:color="auto"/>
          </w:divBdr>
        </w:div>
        <w:div w:id="557085589">
          <w:marLeft w:val="360"/>
          <w:marRight w:val="0"/>
          <w:marTop w:val="200"/>
          <w:marBottom w:val="160"/>
          <w:divBdr>
            <w:top w:val="none" w:sz="0" w:space="0" w:color="auto"/>
            <w:left w:val="none" w:sz="0" w:space="0" w:color="auto"/>
            <w:bottom w:val="none" w:sz="0" w:space="0" w:color="auto"/>
            <w:right w:val="none" w:sz="0" w:space="0" w:color="auto"/>
          </w:divBdr>
        </w:div>
        <w:div w:id="1751389665">
          <w:marLeft w:val="360"/>
          <w:marRight w:val="0"/>
          <w:marTop w:val="200"/>
          <w:marBottom w:val="160"/>
          <w:divBdr>
            <w:top w:val="none" w:sz="0" w:space="0" w:color="auto"/>
            <w:left w:val="none" w:sz="0" w:space="0" w:color="auto"/>
            <w:bottom w:val="none" w:sz="0" w:space="0" w:color="auto"/>
            <w:right w:val="none" w:sz="0" w:space="0" w:color="auto"/>
          </w:divBdr>
        </w:div>
        <w:div w:id="1640107540">
          <w:marLeft w:val="360"/>
          <w:marRight w:val="0"/>
          <w:marTop w:val="200"/>
          <w:marBottom w:val="160"/>
          <w:divBdr>
            <w:top w:val="none" w:sz="0" w:space="0" w:color="auto"/>
            <w:left w:val="none" w:sz="0" w:space="0" w:color="auto"/>
            <w:bottom w:val="none" w:sz="0" w:space="0" w:color="auto"/>
            <w:right w:val="none" w:sz="0" w:space="0" w:color="auto"/>
          </w:divBdr>
        </w:div>
        <w:div w:id="1089153717">
          <w:marLeft w:val="360"/>
          <w:marRight w:val="0"/>
          <w:marTop w:val="200"/>
          <w:marBottom w:val="160"/>
          <w:divBdr>
            <w:top w:val="none" w:sz="0" w:space="0" w:color="auto"/>
            <w:left w:val="none" w:sz="0" w:space="0" w:color="auto"/>
            <w:bottom w:val="none" w:sz="0" w:space="0" w:color="auto"/>
            <w:right w:val="none" w:sz="0" w:space="0" w:color="auto"/>
          </w:divBdr>
        </w:div>
        <w:div w:id="199588156">
          <w:marLeft w:val="360"/>
          <w:marRight w:val="0"/>
          <w:marTop w:val="200"/>
          <w:marBottom w:val="160"/>
          <w:divBdr>
            <w:top w:val="none" w:sz="0" w:space="0" w:color="auto"/>
            <w:left w:val="none" w:sz="0" w:space="0" w:color="auto"/>
            <w:bottom w:val="none" w:sz="0" w:space="0" w:color="auto"/>
            <w:right w:val="none" w:sz="0" w:space="0" w:color="auto"/>
          </w:divBdr>
        </w:div>
        <w:div w:id="1189374596">
          <w:marLeft w:val="360"/>
          <w:marRight w:val="0"/>
          <w:marTop w:val="200"/>
          <w:marBottom w:val="160"/>
          <w:divBdr>
            <w:top w:val="none" w:sz="0" w:space="0" w:color="auto"/>
            <w:left w:val="none" w:sz="0" w:space="0" w:color="auto"/>
            <w:bottom w:val="none" w:sz="0" w:space="0" w:color="auto"/>
            <w:right w:val="none" w:sz="0" w:space="0" w:color="auto"/>
          </w:divBdr>
        </w:div>
        <w:div w:id="476338540">
          <w:marLeft w:val="360"/>
          <w:marRight w:val="0"/>
          <w:marTop w:val="200"/>
          <w:marBottom w:val="160"/>
          <w:divBdr>
            <w:top w:val="none" w:sz="0" w:space="0" w:color="auto"/>
            <w:left w:val="none" w:sz="0" w:space="0" w:color="auto"/>
            <w:bottom w:val="none" w:sz="0" w:space="0" w:color="auto"/>
            <w:right w:val="none" w:sz="0" w:space="0" w:color="auto"/>
          </w:divBdr>
        </w:div>
        <w:div w:id="763233009">
          <w:marLeft w:val="360"/>
          <w:marRight w:val="0"/>
          <w:marTop w:val="200"/>
          <w:marBottom w:val="160"/>
          <w:divBdr>
            <w:top w:val="none" w:sz="0" w:space="0" w:color="auto"/>
            <w:left w:val="none" w:sz="0" w:space="0" w:color="auto"/>
            <w:bottom w:val="none" w:sz="0" w:space="0" w:color="auto"/>
            <w:right w:val="none" w:sz="0" w:space="0" w:color="auto"/>
          </w:divBdr>
        </w:div>
        <w:div w:id="1345093458">
          <w:marLeft w:val="360"/>
          <w:marRight w:val="0"/>
          <w:marTop w:val="200"/>
          <w:marBottom w:val="160"/>
          <w:divBdr>
            <w:top w:val="none" w:sz="0" w:space="0" w:color="auto"/>
            <w:left w:val="none" w:sz="0" w:space="0" w:color="auto"/>
            <w:bottom w:val="none" w:sz="0" w:space="0" w:color="auto"/>
            <w:right w:val="none" w:sz="0" w:space="0" w:color="auto"/>
          </w:divBdr>
        </w:div>
        <w:div w:id="1855874510">
          <w:marLeft w:val="360"/>
          <w:marRight w:val="0"/>
          <w:marTop w:val="200"/>
          <w:marBottom w:val="160"/>
          <w:divBdr>
            <w:top w:val="none" w:sz="0" w:space="0" w:color="auto"/>
            <w:left w:val="none" w:sz="0" w:space="0" w:color="auto"/>
            <w:bottom w:val="none" w:sz="0" w:space="0" w:color="auto"/>
            <w:right w:val="none" w:sz="0" w:space="0" w:color="auto"/>
          </w:divBdr>
        </w:div>
        <w:div w:id="1682774779">
          <w:marLeft w:val="360"/>
          <w:marRight w:val="0"/>
          <w:marTop w:val="200"/>
          <w:marBottom w:val="160"/>
          <w:divBdr>
            <w:top w:val="none" w:sz="0" w:space="0" w:color="auto"/>
            <w:left w:val="none" w:sz="0" w:space="0" w:color="auto"/>
            <w:bottom w:val="none" w:sz="0" w:space="0" w:color="auto"/>
            <w:right w:val="none" w:sz="0" w:space="0" w:color="auto"/>
          </w:divBdr>
        </w:div>
        <w:div w:id="1336298939">
          <w:marLeft w:val="360"/>
          <w:marRight w:val="0"/>
          <w:marTop w:val="200"/>
          <w:marBottom w:val="160"/>
          <w:divBdr>
            <w:top w:val="none" w:sz="0" w:space="0" w:color="auto"/>
            <w:left w:val="none" w:sz="0" w:space="0" w:color="auto"/>
            <w:bottom w:val="none" w:sz="0" w:space="0" w:color="auto"/>
            <w:right w:val="none" w:sz="0" w:space="0" w:color="auto"/>
          </w:divBdr>
        </w:div>
      </w:divsChild>
    </w:div>
    <w:div w:id="1268738310">
      <w:bodyDiv w:val="1"/>
      <w:marLeft w:val="0"/>
      <w:marRight w:val="0"/>
      <w:marTop w:val="0"/>
      <w:marBottom w:val="0"/>
      <w:divBdr>
        <w:top w:val="none" w:sz="0" w:space="0" w:color="auto"/>
        <w:left w:val="none" w:sz="0" w:space="0" w:color="auto"/>
        <w:bottom w:val="none" w:sz="0" w:space="0" w:color="auto"/>
        <w:right w:val="none" w:sz="0" w:space="0" w:color="auto"/>
      </w:divBdr>
    </w:div>
    <w:div w:id="171195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235D7-9B4C-43E7-9B64-335F940E1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7</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שירי סגל</dc:creator>
  <cp:keywords/>
  <dc:description/>
  <cp:lastModifiedBy>שירי סגל</cp:lastModifiedBy>
  <cp:revision>10</cp:revision>
  <dcterms:created xsi:type="dcterms:W3CDTF">2017-11-28T15:04:00Z</dcterms:created>
  <dcterms:modified xsi:type="dcterms:W3CDTF">2017-11-30T08:32:00Z</dcterms:modified>
</cp:coreProperties>
</file>